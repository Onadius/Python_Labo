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AFB" w:rsidRPr="00714AFB" w:rsidRDefault="00714AFB" w:rsidP="00F12AF5">
      <w:pPr>
        <w:jc w:val="center"/>
        <w:rPr>
          <w:sz w:val="32"/>
          <w:szCs w:val="32"/>
        </w:rPr>
      </w:pPr>
      <w:r w:rsidRPr="00714AFB">
        <w:rPr>
          <w:rFonts w:hint="eastAsia"/>
          <w:sz w:val="32"/>
          <w:szCs w:val="32"/>
        </w:rPr>
        <w:t>立命館大学生命科学部生命情報学科</w:t>
      </w:r>
    </w:p>
    <w:p w:rsidR="00F7106F" w:rsidRPr="00714AFB" w:rsidRDefault="00714AFB" w:rsidP="00F12AF5">
      <w:pPr>
        <w:jc w:val="center"/>
        <w:rPr>
          <w:sz w:val="32"/>
          <w:szCs w:val="32"/>
        </w:rPr>
      </w:pPr>
      <w:r w:rsidRPr="00714AFB">
        <w:rPr>
          <w:rFonts w:hint="eastAsia"/>
          <w:sz w:val="32"/>
          <w:szCs w:val="32"/>
        </w:rPr>
        <w:t>201</w:t>
      </w:r>
      <w:r w:rsidRPr="00714AFB">
        <w:rPr>
          <w:sz w:val="32"/>
          <w:szCs w:val="32"/>
        </w:rPr>
        <w:t>6</w:t>
      </w:r>
      <w:r w:rsidR="00F12AF5" w:rsidRPr="00714AFB">
        <w:rPr>
          <w:rFonts w:hint="eastAsia"/>
          <w:sz w:val="32"/>
          <w:szCs w:val="32"/>
        </w:rPr>
        <w:t>年度　卒業論文</w:t>
      </w:r>
    </w:p>
    <w:p w:rsidR="00F12AF5" w:rsidRPr="00F12AF5" w:rsidRDefault="00F12AF5" w:rsidP="00F12AF5">
      <w:pPr>
        <w:jc w:val="center"/>
        <w:rPr>
          <w:sz w:val="36"/>
          <w:szCs w:val="36"/>
        </w:rPr>
      </w:pPr>
    </w:p>
    <w:p w:rsidR="00F12AF5" w:rsidRPr="00F12AF5" w:rsidRDefault="00F12AF5" w:rsidP="00F12AF5">
      <w:pPr>
        <w:jc w:val="center"/>
        <w:rPr>
          <w:sz w:val="36"/>
          <w:szCs w:val="36"/>
        </w:rPr>
      </w:pPr>
    </w:p>
    <w:p w:rsidR="00F12AF5" w:rsidRPr="00714AFB" w:rsidRDefault="00714AFB" w:rsidP="00714AFB">
      <w:pPr>
        <w:jc w:val="center"/>
        <w:rPr>
          <w:sz w:val="32"/>
          <w:szCs w:val="32"/>
        </w:rPr>
      </w:pPr>
      <w:r w:rsidRPr="00714AFB">
        <w:rPr>
          <w:rFonts w:hint="eastAsia"/>
          <w:sz w:val="32"/>
          <w:szCs w:val="32"/>
        </w:rPr>
        <w:t>分子動力学</w:t>
      </w:r>
      <w:r w:rsidR="008612AD">
        <w:rPr>
          <w:rFonts w:hint="eastAsia"/>
          <w:sz w:val="32"/>
          <w:szCs w:val="32"/>
        </w:rPr>
        <w:t>(</w:t>
      </w:r>
      <w:r w:rsidR="008612AD">
        <w:rPr>
          <w:sz w:val="32"/>
          <w:szCs w:val="32"/>
        </w:rPr>
        <w:t>MD</w:t>
      </w:r>
      <w:r w:rsidR="008612AD">
        <w:rPr>
          <w:rFonts w:hint="eastAsia"/>
          <w:sz w:val="32"/>
          <w:szCs w:val="32"/>
        </w:rPr>
        <w:t>)</w:t>
      </w:r>
      <w:r w:rsidRPr="00714AFB">
        <w:rPr>
          <w:rFonts w:hint="eastAsia"/>
          <w:sz w:val="32"/>
          <w:szCs w:val="32"/>
        </w:rPr>
        <w:t>シミュレーションによる</w:t>
      </w:r>
    </w:p>
    <w:p w:rsidR="00714AFB" w:rsidRPr="00714AFB" w:rsidRDefault="00714AFB" w:rsidP="00714AFB">
      <w:pPr>
        <w:jc w:val="center"/>
        <w:rPr>
          <w:sz w:val="32"/>
          <w:szCs w:val="32"/>
        </w:rPr>
      </w:pPr>
      <w:r w:rsidRPr="00714AFB">
        <w:rPr>
          <w:rFonts w:hint="eastAsia"/>
          <w:sz w:val="32"/>
          <w:szCs w:val="32"/>
        </w:rPr>
        <w:t>アスパラギン酸カルボキシル基</w:t>
      </w:r>
      <w:r w:rsidRPr="00714AFB">
        <w:rPr>
          <w:rFonts w:hint="eastAsia"/>
          <w:sz w:val="32"/>
          <w:szCs w:val="32"/>
        </w:rPr>
        <w:t>syn/anti</w:t>
      </w:r>
      <w:r w:rsidRPr="00714AFB">
        <w:rPr>
          <w:rFonts w:hint="eastAsia"/>
          <w:sz w:val="32"/>
          <w:szCs w:val="32"/>
        </w:rPr>
        <w:t>配座に関する検討</w:t>
      </w:r>
    </w:p>
    <w:p w:rsidR="00F12AF5" w:rsidRDefault="00F12AF5" w:rsidP="00F12AF5">
      <w:pPr>
        <w:ind w:right="880"/>
        <w:rPr>
          <w:sz w:val="36"/>
          <w:szCs w:val="36"/>
        </w:rPr>
      </w:pPr>
    </w:p>
    <w:p w:rsidR="00F12AF5" w:rsidRDefault="00F12AF5" w:rsidP="00F12AF5">
      <w:pPr>
        <w:ind w:right="880"/>
        <w:rPr>
          <w:sz w:val="36"/>
          <w:szCs w:val="36"/>
        </w:rPr>
      </w:pPr>
    </w:p>
    <w:p w:rsidR="00F12AF5" w:rsidRDefault="00F12AF5" w:rsidP="00F12AF5">
      <w:pPr>
        <w:ind w:right="880"/>
        <w:rPr>
          <w:sz w:val="36"/>
          <w:szCs w:val="36"/>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F12AF5">
      <w:pPr>
        <w:ind w:right="880"/>
        <w:jc w:val="right"/>
        <w:rPr>
          <w:sz w:val="22"/>
          <w:szCs w:val="22"/>
        </w:rPr>
      </w:pPr>
    </w:p>
    <w:p w:rsidR="00F12AF5" w:rsidRDefault="00F12AF5" w:rsidP="00714AFB">
      <w:pPr>
        <w:ind w:right="1840"/>
        <w:rPr>
          <w:sz w:val="22"/>
          <w:szCs w:val="22"/>
        </w:rPr>
      </w:pPr>
    </w:p>
    <w:p w:rsidR="00714AFB" w:rsidRPr="00740164" w:rsidRDefault="00714AFB" w:rsidP="00714AFB">
      <w:pPr>
        <w:ind w:right="1840"/>
        <w:rPr>
          <w:sz w:val="24"/>
        </w:rPr>
      </w:pPr>
    </w:p>
    <w:p w:rsidR="00F12AF5" w:rsidRPr="00740164" w:rsidRDefault="00F12AF5" w:rsidP="00F12AF5">
      <w:pPr>
        <w:ind w:right="880"/>
        <w:jc w:val="right"/>
        <w:rPr>
          <w:sz w:val="24"/>
        </w:rPr>
      </w:pPr>
      <w:r w:rsidRPr="00740164">
        <w:rPr>
          <w:rFonts w:hint="eastAsia"/>
          <w:sz w:val="24"/>
        </w:rPr>
        <w:t>計算構造生物学研究室</w:t>
      </w:r>
    </w:p>
    <w:p w:rsidR="00F12AF5" w:rsidRPr="00740164" w:rsidRDefault="008612AD" w:rsidP="00F12AF5">
      <w:pPr>
        <w:wordWrap w:val="0"/>
        <w:ind w:right="880"/>
        <w:jc w:val="right"/>
        <w:rPr>
          <w:sz w:val="24"/>
        </w:rPr>
      </w:pPr>
      <w:r>
        <w:rPr>
          <w:rFonts w:hint="eastAsia"/>
          <w:sz w:val="24"/>
        </w:rPr>
        <w:t>担当教員</w:t>
      </w:r>
      <w:r>
        <w:rPr>
          <w:rFonts w:hint="eastAsia"/>
          <w:sz w:val="24"/>
        </w:rPr>
        <w:t xml:space="preserve"> </w:t>
      </w:r>
      <w:r>
        <w:rPr>
          <w:rFonts w:hint="eastAsia"/>
          <w:sz w:val="24"/>
        </w:rPr>
        <w:t>高橋卓也</w:t>
      </w:r>
      <w:r>
        <w:rPr>
          <w:rFonts w:hint="eastAsia"/>
          <w:sz w:val="24"/>
        </w:rPr>
        <w:t xml:space="preserve"> </w:t>
      </w:r>
      <w:r w:rsidR="00714AFB">
        <w:rPr>
          <w:rFonts w:hint="eastAsia"/>
          <w:sz w:val="24"/>
        </w:rPr>
        <w:t>笠原浩太</w:t>
      </w:r>
    </w:p>
    <w:p w:rsidR="00F12AF5" w:rsidRPr="00740164" w:rsidRDefault="008612AD" w:rsidP="00F12AF5">
      <w:pPr>
        <w:wordWrap w:val="0"/>
        <w:ind w:right="880"/>
        <w:jc w:val="right"/>
        <w:rPr>
          <w:sz w:val="24"/>
        </w:rPr>
      </w:pPr>
      <w:r>
        <w:rPr>
          <w:rFonts w:hint="eastAsia"/>
          <w:sz w:val="24"/>
        </w:rPr>
        <w:t>生命科学部</w:t>
      </w:r>
      <w:r>
        <w:rPr>
          <w:rFonts w:hint="eastAsia"/>
          <w:sz w:val="24"/>
        </w:rPr>
        <w:t xml:space="preserve"> </w:t>
      </w:r>
      <w:r w:rsidR="00F12AF5" w:rsidRPr="00740164">
        <w:rPr>
          <w:rFonts w:hint="eastAsia"/>
          <w:sz w:val="24"/>
        </w:rPr>
        <w:t>生命情報学科</w:t>
      </w:r>
    </w:p>
    <w:p w:rsidR="00F12AF5" w:rsidRPr="00740164" w:rsidRDefault="008612AD" w:rsidP="00F12AF5">
      <w:pPr>
        <w:wordWrap w:val="0"/>
        <w:ind w:right="880"/>
        <w:jc w:val="right"/>
        <w:rPr>
          <w:sz w:val="24"/>
        </w:rPr>
      </w:pPr>
      <w:r>
        <w:rPr>
          <w:rFonts w:hint="eastAsia"/>
          <w:sz w:val="24"/>
        </w:rPr>
        <w:t>学籍番号</w:t>
      </w:r>
      <w:r>
        <w:rPr>
          <w:rFonts w:hint="eastAsia"/>
          <w:sz w:val="24"/>
        </w:rPr>
        <w:t xml:space="preserve"> </w:t>
      </w:r>
      <w:r w:rsidR="00714AFB">
        <w:rPr>
          <w:rFonts w:hint="eastAsia"/>
          <w:sz w:val="24"/>
        </w:rPr>
        <w:t>271313</w:t>
      </w:r>
      <w:r w:rsidR="00AF4DBD">
        <w:rPr>
          <w:sz w:val="24"/>
        </w:rPr>
        <w:t>0052</w:t>
      </w:r>
      <w:r w:rsidR="00F12AF5" w:rsidRPr="00740164">
        <w:rPr>
          <w:rFonts w:hint="eastAsia"/>
          <w:sz w:val="24"/>
        </w:rPr>
        <w:t>-8</w:t>
      </w:r>
    </w:p>
    <w:p w:rsidR="00F12AF5" w:rsidRPr="00740164" w:rsidRDefault="00AF4DBD" w:rsidP="00F12AF5">
      <w:pPr>
        <w:ind w:right="880"/>
        <w:jc w:val="right"/>
        <w:rPr>
          <w:sz w:val="24"/>
        </w:rPr>
      </w:pPr>
      <w:r>
        <w:rPr>
          <w:rFonts w:hint="eastAsia"/>
          <w:sz w:val="24"/>
        </w:rPr>
        <w:t>宮脇</w:t>
      </w:r>
      <w:r w:rsidR="008612AD">
        <w:rPr>
          <w:rFonts w:hint="eastAsia"/>
          <w:sz w:val="24"/>
        </w:rPr>
        <w:t xml:space="preserve"> </w:t>
      </w:r>
      <w:r w:rsidR="008612AD">
        <w:rPr>
          <w:rFonts w:hint="eastAsia"/>
          <w:sz w:val="24"/>
        </w:rPr>
        <w:t>聖大</w:t>
      </w:r>
    </w:p>
    <w:p w:rsidR="00F12AF5" w:rsidRPr="00240654" w:rsidRDefault="00F77530" w:rsidP="00F12AF5">
      <w:pPr>
        <w:ind w:right="1320"/>
        <w:rPr>
          <w:sz w:val="24"/>
        </w:rPr>
      </w:pPr>
      <w:r w:rsidRPr="00240654">
        <w:rPr>
          <w:rFonts w:hint="eastAsia"/>
          <w:sz w:val="24"/>
        </w:rPr>
        <w:lastRenderedPageBreak/>
        <w:t>目次</w:t>
      </w:r>
    </w:p>
    <w:p w:rsidR="00240654" w:rsidRPr="00F77D7B" w:rsidRDefault="00240654" w:rsidP="00F12AF5">
      <w:pPr>
        <w:ind w:right="1320"/>
        <w:rPr>
          <w:sz w:val="24"/>
        </w:rPr>
      </w:pPr>
    </w:p>
    <w:p w:rsidR="004409CE" w:rsidRDefault="00240654">
      <w:pPr>
        <w:pStyle w:val="10"/>
        <w:tabs>
          <w:tab w:val="right" w:leader="dot" w:pos="9061"/>
        </w:tabs>
        <w:rPr>
          <w:rFonts w:asciiTheme="minorHAnsi" w:eastAsiaTheme="minorEastAsia" w:hAnsiTheme="minorHAnsi" w:cstheme="minorBidi"/>
          <w:noProof/>
          <w:szCs w:val="22"/>
        </w:rPr>
      </w:pPr>
      <w:r w:rsidRPr="00A50F3B">
        <w:rPr>
          <w:sz w:val="24"/>
        </w:rPr>
        <w:fldChar w:fldCharType="begin"/>
      </w:r>
      <w:r w:rsidRPr="00A50F3B">
        <w:rPr>
          <w:sz w:val="24"/>
        </w:rPr>
        <w:instrText xml:space="preserve"> </w:instrText>
      </w:r>
      <w:r w:rsidRPr="00A50F3B">
        <w:rPr>
          <w:rFonts w:hint="eastAsia"/>
          <w:sz w:val="24"/>
        </w:rPr>
        <w:instrText>TOC \o "1-2" \h \z \u</w:instrText>
      </w:r>
      <w:r w:rsidRPr="00A50F3B">
        <w:rPr>
          <w:sz w:val="24"/>
        </w:rPr>
        <w:instrText xml:space="preserve"> </w:instrText>
      </w:r>
      <w:r w:rsidRPr="00A50F3B">
        <w:rPr>
          <w:sz w:val="24"/>
        </w:rPr>
        <w:fldChar w:fldCharType="separate"/>
      </w:r>
      <w:hyperlink w:anchor="_Toc470171249" w:history="1">
        <w:r w:rsidR="004409CE" w:rsidRPr="00C53115">
          <w:rPr>
            <w:rStyle w:val="a5"/>
            <w:rFonts w:hint="eastAsia"/>
            <w:b/>
            <w:noProof/>
          </w:rPr>
          <w:t>ⅰ</w:t>
        </w:r>
        <w:r w:rsidR="004409CE" w:rsidRPr="00C53115">
          <w:rPr>
            <w:rStyle w:val="a5"/>
            <w:b/>
            <w:noProof/>
          </w:rPr>
          <w:t>[</w:t>
        </w:r>
        <w:r w:rsidR="004409CE" w:rsidRPr="00C53115">
          <w:rPr>
            <w:rStyle w:val="a5"/>
            <w:rFonts w:hint="eastAsia"/>
            <w:b/>
            <w:noProof/>
          </w:rPr>
          <w:t>序論</w:t>
        </w:r>
        <w:r w:rsidR="004409CE" w:rsidRPr="00C53115">
          <w:rPr>
            <w:rStyle w:val="a5"/>
            <w:b/>
            <w:noProof/>
          </w:rPr>
          <w:t>]</w:t>
        </w:r>
        <w:r w:rsidR="004409CE">
          <w:rPr>
            <w:noProof/>
            <w:webHidden/>
          </w:rPr>
          <w:tab/>
        </w:r>
        <w:r w:rsidR="004409CE">
          <w:rPr>
            <w:noProof/>
            <w:webHidden/>
          </w:rPr>
          <w:fldChar w:fldCharType="begin"/>
        </w:r>
        <w:r w:rsidR="004409CE">
          <w:rPr>
            <w:noProof/>
            <w:webHidden/>
          </w:rPr>
          <w:instrText xml:space="preserve"> PAGEREF _Toc470171249 \h </w:instrText>
        </w:r>
        <w:r w:rsidR="004409CE">
          <w:rPr>
            <w:noProof/>
            <w:webHidden/>
          </w:rPr>
        </w:r>
        <w:r w:rsidR="004409CE">
          <w:rPr>
            <w:noProof/>
            <w:webHidden/>
          </w:rPr>
          <w:fldChar w:fldCharType="separate"/>
        </w:r>
        <w:r w:rsidR="004409CE">
          <w:rPr>
            <w:noProof/>
            <w:webHidden/>
          </w:rPr>
          <w:t>3</w:t>
        </w:r>
        <w:r w:rsidR="004409CE">
          <w:rPr>
            <w:noProof/>
            <w:webHidden/>
          </w:rPr>
          <w:fldChar w:fldCharType="end"/>
        </w:r>
      </w:hyperlink>
    </w:p>
    <w:p w:rsidR="004409CE" w:rsidRDefault="000E141E">
      <w:pPr>
        <w:pStyle w:val="10"/>
        <w:tabs>
          <w:tab w:val="right" w:leader="dot" w:pos="9061"/>
        </w:tabs>
        <w:rPr>
          <w:rFonts w:asciiTheme="minorHAnsi" w:eastAsiaTheme="minorEastAsia" w:hAnsiTheme="minorHAnsi" w:cstheme="minorBidi"/>
          <w:noProof/>
          <w:szCs w:val="22"/>
        </w:rPr>
      </w:pPr>
      <w:hyperlink w:anchor="_Toc470171250" w:history="1">
        <w:r w:rsidR="004409CE" w:rsidRPr="00C53115">
          <w:rPr>
            <w:rStyle w:val="a5"/>
            <w:rFonts w:ascii="ＭＳ 明朝" w:hAnsi="ＭＳ 明朝" w:hint="eastAsia"/>
            <w:b/>
            <w:noProof/>
          </w:rPr>
          <w:t>ⅱ</w:t>
        </w:r>
        <w:r w:rsidR="004409CE" w:rsidRPr="00C53115">
          <w:rPr>
            <w:rStyle w:val="a5"/>
            <w:rFonts w:ascii="ＭＳ 明朝" w:hAnsi="ＭＳ 明朝"/>
            <w:b/>
            <w:noProof/>
          </w:rPr>
          <w:t>[</w:t>
        </w:r>
        <w:r w:rsidR="004409CE" w:rsidRPr="00C53115">
          <w:rPr>
            <w:rStyle w:val="a5"/>
            <w:rFonts w:ascii="ＭＳ 明朝" w:hAnsi="ＭＳ 明朝" w:hint="eastAsia"/>
            <w:b/>
            <w:noProof/>
          </w:rPr>
          <w:t>方法</w:t>
        </w:r>
        <w:r w:rsidR="004409CE" w:rsidRPr="00C53115">
          <w:rPr>
            <w:rStyle w:val="a5"/>
            <w:rFonts w:ascii="ＭＳ 明朝" w:hAnsi="ＭＳ 明朝"/>
            <w:b/>
            <w:noProof/>
          </w:rPr>
          <w:t>]</w:t>
        </w:r>
        <w:r w:rsidR="004409CE">
          <w:rPr>
            <w:noProof/>
            <w:webHidden/>
          </w:rPr>
          <w:tab/>
        </w:r>
        <w:r w:rsidR="004409CE">
          <w:rPr>
            <w:noProof/>
            <w:webHidden/>
          </w:rPr>
          <w:fldChar w:fldCharType="begin"/>
        </w:r>
        <w:r w:rsidR="004409CE">
          <w:rPr>
            <w:noProof/>
            <w:webHidden/>
          </w:rPr>
          <w:instrText xml:space="preserve"> PAGEREF _Toc470171250 \h </w:instrText>
        </w:r>
        <w:r w:rsidR="004409CE">
          <w:rPr>
            <w:noProof/>
            <w:webHidden/>
          </w:rPr>
        </w:r>
        <w:r w:rsidR="004409CE">
          <w:rPr>
            <w:noProof/>
            <w:webHidden/>
          </w:rPr>
          <w:fldChar w:fldCharType="separate"/>
        </w:r>
        <w:r w:rsidR="004409CE">
          <w:rPr>
            <w:noProof/>
            <w:webHidden/>
          </w:rPr>
          <w:t>4</w:t>
        </w:r>
        <w:r w:rsidR="004409CE">
          <w:rPr>
            <w:noProof/>
            <w:webHidden/>
          </w:rPr>
          <w:fldChar w:fldCharType="end"/>
        </w:r>
      </w:hyperlink>
    </w:p>
    <w:p w:rsidR="004409CE" w:rsidRDefault="000E141E">
      <w:pPr>
        <w:pStyle w:val="21"/>
        <w:tabs>
          <w:tab w:val="right" w:leader="dot" w:pos="9061"/>
        </w:tabs>
        <w:rPr>
          <w:rFonts w:asciiTheme="minorHAnsi" w:eastAsiaTheme="minorEastAsia" w:hAnsiTheme="minorHAnsi" w:cstheme="minorBidi"/>
          <w:noProof/>
          <w:szCs w:val="22"/>
        </w:rPr>
      </w:pPr>
      <w:hyperlink w:anchor="_Toc470171251" w:history="1">
        <w:r w:rsidR="004409CE" w:rsidRPr="00C53115">
          <w:rPr>
            <w:rStyle w:val="a5"/>
            <w:rFonts w:ascii="ＭＳ 明朝" w:hAnsi="ＭＳ 明朝" w:hint="eastAsia"/>
            <w:b/>
            <w:noProof/>
          </w:rPr>
          <w:t>モデルと条件</w:t>
        </w:r>
        <w:r w:rsidR="004409CE">
          <w:rPr>
            <w:noProof/>
            <w:webHidden/>
          </w:rPr>
          <w:tab/>
        </w:r>
        <w:r w:rsidR="004409CE">
          <w:rPr>
            <w:noProof/>
            <w:webHidden/>
          </w:rPr>
          <w:fldChar w:fldCharType="begin"/>
        </w:r>
        <w:r w:rsidR="004409CE">
          <w:rPr>
            <w:noProof/>
            <w:webHidden/>
          </w:rPr>
          <w:instrText xml:space="preserve"> PAGEREF _Toc470171251 \h </w:instrText>
        </w:r>
        <w:r w:rsidR="004409CE">
          <w:rPr>
            <w:noProof/>
            <w:webHidden/>
          </w:rPr>
        </w:r>
        <w:r w:rsidR="004409CE">
          <w:rPr>
            <w:noProof/>
            <w:webHidden/>
          </w:rPr>
          <w:fldChar w:fldCharType="separate"/>
        </w:r>
        <w:r w:rsidR="004409CE">
          <w:rPr>
            <w:noProof/>
            <w:webHidden/>
          </w:rPr>
          <w:t>4</w:t>
        </w:r>
        <w:r w:rsidR="004409CE">
          <w:rPr>
            <w:noProof/>
            <w:webHidden/>
          </w:rPr>
          <w:fldChar w:fldCharType="end"/>
        </w:r>
      </w:hyperlink>
    </w:p>
    <w:p w:rsidR="004409CE" w:rsidRDefault="000E141E">
      <w:pPr>
        <w:pStyle w:val="21"/>
        <w:tabs>
          <w:tab w:val="right" w:leader="dot" w:pos="9061"/>
        </w:tabs>
        <w:rPr>
          <w:rFonts w:asciiTheme="minorHAnsi" w:eastAsiaTheme="minorEastAsia" w:hAnsiTheme="minorHAnsi" w:cstheme="minorBidi"/>
          <w:noProof/>
          <w:szCs w:val="22"/>
        </w:rPr>
      </w:pPr>
      <w:hyperlink w:anchor="_Toc470171252" w:history="1">
        <w:r w:rsidR="004409CE" w:rsidRPr="00C53115">
          <w:rPr>
            <w:rStyle w:val="a5"/>
            <w:rFonts w:hint="eastAsia"/>
            <w:b/>
            <w:noProof/>
          </w:rPr>
          <w:t>レプリカ交換分子動力学</w:t>
        </w:r>
        <w:r w:rsidR="004409CE" w:rsidRPr="00C53115">
          <w:rPr>
            <w:rStyle w:val="a5"/>
            <w:b/>
            <w:noProof/>
          </w:rPr>
          <w:t>(REMD)</w:t>
        </w:r>
        <w:r w:rsidR="004409CE" w:rsidRPr="00C53115">
          <w:rPr>
            <w:rStyle w:val="a5"/>
            <w:rFonts w:hint="eastAsia"/>
            <w:b/>
            <w:noProof/>
          </w:rPr>
          <w:t>シミュレーション</w:t>
        </w:r>
        <w:r w:rsidR="004409CE">
          <w:rPr>
            <w:noProof/>
            <w:webHidden/>
          </w:rPr>
          <w:tab/>
        </w:r>
        <w:r w:rsidR="004409CE">
          <w:rPr>
            <w:noProof/>
            <w:webHidden/>
          </w:rPr>
          <w:fldChar w:fldCharType="begin"/>
        </w:r>
        <w:r w:rsidR="004409CE">
          <w:rPr>
            <w:noProof/>
            <w:webHidden/>
          </w:rPr>
          <w:instrText xml:space="preserve"> PAGEREF _Toc470171252 \h </w:instrText>
        </w:r>
        <w:r w:rsidR="004409CE">
          <w:rPr>
            <w:noProof/>
            <w:webHidden/>
          </w:rPr>
        </w:r>
        <w:r w:rsidR="004409CE">
          <w:rPr>
            <w:noProof/>
            <w:webHidden/>
          </w:rPr>
          <w:fldChar w:fldCharType="separate"/>
        </w:r>
        <w:r w:rsidR="004409CE">
          <w:rPr>
            <w:noProof/>
            <w:webHidden/>
          </w:rPr>
          <w:t>5</w:t>
        </w:r>
        <w:r w:rsidR="004409CE">
          <w:rPr>
            <w:noProof/>
            <w:webHidden/>
          </w:rPr>
          <w:fldChar w:fldCharType="end"/>
        </w:r>
      </w:hyperlink>
    </w:p>
    <w:p w:rsidR="004409CE" w:rsidRDefault="000E141E">
      <w:pPr>
        <w:pStyle w:val="21"/>
        <w:tabs>
          <w:tab w:val="right" w:leader="dot" w:pos="9061"/>
        </w:tabs>
        <w:rPr>
          <w:rFonts w:asciiTheme="minorHAnsi" w:eastAsiaTheme="minorEastAsia" w:hAnsiTheme="minorHAnsi" w:cstheme="minorBidi"/>
          <w:noProof/>
          <w:szCs w:val="22"/>
        </w:rPr>
      </w:pPr>
      <w:hyperlink w:anchor="_Toc470171253" w:history="1">
        <w:r w:rsidR="004409CE" w:rsidRPr="00C53115">
          <w:rPr>
            <w:rStyle w:val="a5"/>
            <w:rFonts w:ascii="Times New Roman" w:hAnsi="Times New Roman" w:hint="eastAsia"/>
            <w:b/>
            <w:noProof/>
          </w:rPr>
          <w:t>アスパラギン酸カルボキシル基のエネルギー曲線</w:t>
        </w:r>
        <w:r w:rsidR="004409CE">
          <w:rPr>
            <w:noProof/>
            <w:webHidden/>
          </w:rPr>
          <w:tab/>
        </w:r>
        <w:r w:rsidR="004409CE">
          <w:rPr>
            <w:noProof/>
            <w:webHidden/>
          </w:rPr>
          <w:fldChar w:fldCharType="begin"/>
        </w:r>
        <w:r w:rsidR="004409CE">
          <w:rPr>
            <w:noProof/>
            <w:webHidden/>
          </w:rPr>
          <w:instrText xml:space="preserve"> PAGEREF _Toc470171253 \h </w:instrText>
        </w:r>
        <w:r w:rsidR="004409CE">
          <w:rPr>
            <w:noProof/>
            <w:webHidden/>
          </w:rPr>
        </w:r>
        <w:r w:rsidR="004409CE">
          <w:rPr>
            <w:noProof/>
            <w:webHidden/>
          </w:rPr>
          <w:fldChar w:fldCharType="separate"/>
        </w:r>
        <w:r w:rsidR="004409CE">
          <w:rPr>
            <w:noProof/>
            <w:webHidden/>
          </w:rPr>
          <w:t>5</w:t>
        </w:r>
        <w:r w:rsidR="004409CE">
          <w:rPr>
            <w:noProof/>
            <w:webHidden/>
          </w:rPr>
          <w:fldChar w:fldCharType="end"/>
        </w:r>
      </w:hyperlink>
    </w:p>
    <w:p w:rsidR="004409CE" w:rsidRDefault="000E141E">
      <w:pPr>
        <w:pStyle w:val="21"/>
        <w:tabs>
          <w:tab w:val="right" w:leader="dot" w:pos="9061"/>
        </w:tabs>
        <w:rPr>
          <w:rFonts w:asciiTheme="minorHAnsi" w:eastAsiaTheme="minorEastAsia" w:hAnsiTheme="minorHAnsi" w:cstheme="minorBidi"/>
          <w:noProof/>
          <w:szCs w:val="22"/>
        </w:rPr>
      </w:pPr>
      <w:hyperlink w:anchor="_Toc470171254" w:history="1">
        <w:r w:rsidR="004409CE" w:rsidRPr="00C53115">
          <w:rPr>
            <w:rStyle w:val="a5"/>
            <w:rFonts w:ascii="Times New Roman" w:hAnsi="Times New Roman"/>
            <w:b/>
            <w:noProof/>
          </w:rPr>
          <w:t>Amber</w:t>
        </w:r>
        <w:r w:rsidR="004409CE" w:rsidRPr="00C53115">
          <w:rPr>
            <w:rStyle w:val="a5"/>
            <w:rFonts w:ascii="Times New Roman" w:hAnsi="Times New Roman" w:hint="eastAsia"/>
            <w:b/>
            <w:noProof/>
          </w:rPr>
          <w:t>の二面角相互作用の関数</w:t>
        </w:r>
        <w:r w:rsidR="004409CE">
          <w:rPr>
            <w:noProof/>
            <w:webHidden/>
          </w:rPr>
          <w:tab/>
        </w:r>
        <w:r w:rsidR="004409CE">
          <w:rPr>
            <w:noProof/>
            <w:webHidden/>
          </w:rPr>
          <w:fldChar w:fldCharType="begin"/>
        </w:r>
        <w:r w:rsidR="004409CE">
          <w:rPr>
            <w:noProof/>
            <w:webHidden/>
          </w:rPr>
          <w:instrText xml:space="preserve"> PAGEREF _Toc470171254 \h </w:instrText>
        </w:r>
        <w:r w:rsidR="004409CE">
          <w:rPr>
            <w:noProof/>
            <w:webHidden/>
          </w:rPr>
        </w:r>
        <w:r w:rsidR="004409CE">
          <w:rPr>
            <w:noProof/>
            <w:webHidden/>
          </w:rPr>
          <w:fldChar w:fldCharType="separate"/>
        </w:r>
        <w:r w:rsidR="004409CE">
          <w:rPr>
            <w:noProof/>
            <w:webHidden/>
          </w:rPr>
          <w:t>5</w:t>
        </w:r>
        <w:r w:rsidR="004409CE">
          <w:rPr>
            <w:noProof/>
            <w:webHidden/>
          </w:rPr>
          <w:fldChar w:fldCharType="end"/>
        </w:r>
      </w:hyperlink>
    </w:p>
    <w:p w:rsidR="004409CE" w:rsidRDefault="000E141E">
      <w:pPr>
        <w:pStyle w:val="10"/>
        <w:tabs>
          <w:tab w:val="right" w:leader="dot" w:pos="9061"/>
        </w:tabs>
        <w:rPr>
          <w:rFonts w:asciiTheme="minorHAnsi" w:eastAsiaTheme="minorEastAsia" w:hAnsiTheme="minorHAnsi" w:cstheme="minorBidi"/>
          <w:noProof/>
          <w:szCs w:val="22"/>
        </w:rPr>
      </w:pPr>
      <w:hyperlink w:anchor="_Toc470171255" w:history="1">
        <w:r w:rsidR="004409CE" w:rsidRPr="00C53115">
          <w:rPr>
            <w:rStyle w:val="a5"/>
            <w:rFonts w:hint="eastAsia"/>
            <w:b/>
            <w:noProof/>
          </w:rPr>
          <w:t>ⅲ</w:t>
        </w:r>
        <w:r w:rsidR="004409CE" w:rsidRPr="00C53115">
          <w:rPr>
            <w:rStyle w:val="a5"/>
            <w:b/>
            <w:noProof/>
          </w:rPr>
          <w:t>[</w:t>
        </w:r>
        <w:r w:rsidR="004409CE" w:rsidRPr="00C53115">
          <w:rPr>
            <w:rStyle w:val="a5"/>
            <w:rFonts w:hint="eastAsia"/>
            <w:b/>
            <w:noProof/>
          </w:rPr>
          <w:t>結果</w:t>
        </w:r>
        <w:r w:rsidR="004409CE" w:rsidRPr="00C53115">
          <w:rPr>
            <w:rStyle w:val="a5"/>
            <w:b/>
            <w:noProof/>
          </w:rPr>
          <w:t>]</w:t>
        </w:r>
        <w:r w:rsidR="004409CE">
          <w:rPr>
            <w:noProof/>
            <w:webHidden/>
          </w:rPr>
          <w:tab/>
        </w:r>
        <w:r w:rsidR="004409CE">
          <w:rPr>
            <w:noProof/>
            <w:webHidden/>
          </w:rPr>
          <w:fldChar w:fldCharType="begin"/>
        </w:r>
        <w:r w:rsidR="004409CE">
          <w:rPr>
            <w:noProof/>
            <w:webHidden/>
          </w:rPr>
          <w:instrText xml:space="preserve"> PAGEREF _Toc470171255 \h </w:instrText>
        </w:r>
        <w:r w:rsidR="004409CE">
          <w:rPr>
            <w:noProof/>
            <w:webHidden/>
          </w:rPr>
        </w:r>
        <w:r w:rsidR="004409CE">
          <w:rPr>
            <w:noProof/>
            <w:webHidden/>
          </w:rPr>
          <w:fldChar w:fldCharType="separate"/>
        </w:r>
        <w:r w:rsidR="004409CE">
          <w:rPr>
            <w:noProof/>
            <w:webHidden/>
          </w:rPr>
          <w:t>7</w:t>
        </w:r>
        <w:r w:rsidR="004409CE">
          <w:rPr>
            <w:noProof/>
            <w:webHidden/>
          </w:rPr>
          <w:fldChar w:fldCharType="end"/>
        </w:r>
      </w:hyperlink>
    </w:p>
    <w:p w:rsidR="004409CE" w:rsidRDefault="000E141E">
      <w:pPr>
        <w:pStyle w:val="10"/>
        <w:tabs>
          <w:tab w:val="right" w:leader="dot" w:pos="9061"/>
        </w:tabs>
        <w:rPr>
          <w:rFonts w:asciiTheme="minorHAnsi" w:eastAsiaTheme="minorEastAsia" w:hAnsiTheme="minorHAnsi" w:cstheme="minorBidi"/>
          <w:noProof/>
          <w:szCs w:val="22"/>
        </w:rPr>
      </w:pPr>
      <w:hyperlink w:anchor="_Toc470171256" w:history="1">
        <w:r w:rsidR="004409CE" w:rsidRPr="00C53115">
          <w:rPr>
            <w:rStyle w:val="a5"/>
            <w:rFonts w:ascii="ＭＳ 明朝" w:hAnsi="ＭＳ 明朝" w:hint="eastAsia"/>
            <w:b/>
            <w:noProof/>
          </w:rPr>
          <w:t>ⅳ</w:t>
        </w:r>
        <w:r w:rsidR="004409CE" w:rsidRPr="00C53115">
          <w:rPr>
            <w:rStyle w:val="a5"/>
            <w:rFonts w:ascii="ＭＳ 明朝" w:hAnsi="ＭＳ 明朝"/>
            <w:b/>
            <w:noProof/>
          </w:rPr>
          <w:t>[</w:t>
        </w:r>
        <w:r w:rsidR="004409CE" w:rsidRPr="00C53115">
          <w:rPr>
            <w:rStyle w:val="a5"/>
            <w:rFonts w:ascii="ＭＳ 明朝" w:hAnsi="ＭＳ 明朝" w:hint="eastAsia"/>
            <w:b/>
            <w:noProof/>
          </w:rPr>
          <w:t>考察</w:t>
        </w:r>
        <w:r w:rsidR="004409CE" w:rsidRPr="00C53115">
          <w:rPr>
            <w:rStyle w:val="a5"/>
            <w:rFonts w:ascii="ＭＳ 明朝" w:hAnsi="ＭＳ 明朝"/>
            <w:b/>
            <w:noProof/>
          </w:rPr>
          <w:t>]</w:t>
        </w:r>
        <w:r w:rsidR="004409CE">
          <w:rPr>
            <w:noProof/>
            <w:webHidden/>
          </w:rPr>
          <w:tab/>
        </w:r>
        <w:r w:rsidR="004409CE">
          <w:rPr>
            <w:noProof/>
            <w:webHidden/>
          </w:rPr>
          <w:fldChar w:fldCharType="begin"/>
        </w:r>
        <w:r w:rsidR="004409CE">
          <w:rPr>
            <w:noProof/>
            <w:webHidden/>
          </w:rPr>
          <w:instrText xml:space="preserve"> PAGEREF _Toc470171256 \h </w:instrText>
        </w:r>
        <w:r w:rsidR="004409CE">
          <w:rPr>
            <w:noProof/>
            <w:webHidden/>
          </w:rPr>
        </w:r>
        <w:r w:rsidR="004409CE">
          <w:rPr>
            <w:noProof/>
            <w:webHidden/>
          </w:rPr>
          <w:fldChar w:fldCharType="separate"/>
        </w:r>
        <w:r w:rsidR="004409CE">
          <w:rPr>
            <w:noProof/>
            <w:webHidden/>
          </w:rPr>
          <w:t>7</w:t>
        </w:r>
        <w:r w:rsidR="004409CE">
          <w:rPr>
            <w:noProof/>
            <w:webHidden/>
          </w:rPr>
          <w:fldChar w:fldCharType="end"/>
        </w:r>
      </w:hyperlink>
    </w:p>
    <w:p w:rsidR="004409CE" w:rsidRDefault="000E141E">
      <w:pPr>
        <w:pStyle w:val="10"/>
        <w:tabs>
          <w:tab w:val="right" w:leader="dot" w:pos="9061"/>
        </w:tabs>
        <w:rPr>
          <w:rFonts w:asciiTheme="minorHAnsi" w:eastAsiaTheme="minorEastAsia" w:hAnsiTheme="minorHAnsi" w:cstheme="minorBidi"/>
          <w:noProof/>
          <w:szCs w:val="22"/>
        </w:rPr>
      </w:pPr>
      <w:hyperlink w:anchor="_Toc470171257" w:history="1">
        <w:r w:rsidR="004409CE" w:rsidRPr="00C53115">
          <w:rPr>
            <w:rStyle w:val="a5"/>
            <w:rFonts w:ascii="ＭＳ 明朝"/>
            <w:b/>
            <w:noProof/>
          </w:rPr>
          <w:t>[</w:t>
        </w:r>
        <w:r w:rsidR="004409CE" w:rsidRPr="00C53115">
          <w:rPr>
            <w:rStyle w:val="a5"/>
            <w:rFonts w:ascii="ＭＳ 明朝" w:hint="eastAsia"/>
            <w:b/>
            <w:noProof/>
          </w:rPr>
          <w:t>謝辞</w:t>
        </w:r>
        <w:r w:rsidR="004409CE" w:rsidRPr="00C53115">
          <w:rPr>
            <w:rStyle w:val="a5"/>
            <w:rFonts w:ascii="ＭＳ 明朝"/>
            <w:b/>
            <w:noProof/>
          </w:rPr>
          <w:t>]</w:t>
        </w:r>
        <w:r w:rsidR="004409CE">
          <w:rPr>
            <w:noProof/>
            <w:webHidden/>
          </w:rPr>
          <w:tab/>
        </w:r>
        <w:r w:rsidR="004409CE">
          <w:rPr>
            <w:noProof/>
            <w:webHidden/>
          </w:rPr>
          <w:fldChar w:fldCharType="begin"/>
        </w:r>
        <w:r w:rsidR="004409CE">
          <w:rPr>
            <w:noProof/>
            <w:webHidden/>
          </w:rPr>
          <w:instrText xml:space="preserve"> PAGEREF _Toc470171257 \h </w:instrText>
        </w:r>
        <w:r w:rsidR="004409CE">
          <w:rPr>
            <w:noProof/>
            <w:webHidden/>
          </w:rPr>
        </w:r>
        <w:r w:rsidR="004409CE">
          <w:rPr>
            <w:noProof/>
            <w:webHidden/>
          </w:rPr>
          <w:fldChar w:fldCharType="separate"/>
        </w:r>
        <w:r w:rsidR="004409CE">
          <w:rPr>
            <w:noProof/>
            <w:webHidden/>
          </w:rPr>
          <w:t>7</w:t>
        </w:r>
        <w:r w:rsidR="004409CE">
          <w:rPr>
            <w:noProof/>
            <w:webHidden/>
          </w:rPr>
          <w:fldChar w:fldCharType="end"/>
        </w:r>
      </w:hyperlink>
    </w:p>
    <w:p w:rsidR="004409CE" w:rsidRDefault="000E141E">
      <w:pPr>
        <w:pStyle w:val="10"/>
        <w:tabs>
          <w:tab w:val="right" w:leader="dot" w:pos="9061"/>
        </w:tabs>
        <w:rPr>
          <w:rFonts w:asciiTheme="minorHAnsi" w:eastAsiaTheme="minorEastAsia" w:hAnsiTheme="minorHAnsi" w:cstheme="minorBidi"/>
          <w:noProof/>
          <w:szCs w:val="22"/>
        </w:rPr>
      </w:pPr>
      <w:hyperlink w:anchor="_Toc470171258" w:history="1">
        <w:r w:rsidR="004409CE" w:rsidRPr="00C53115">
          <w:rPr>
            <w:rStyle w:val="a5"/>
            <w:rFonts w:ascii="ＭＳ 明朝" w:hAnsi="ＭＳ 明朝"/>
            <w:b/>
            <w:noProof/>
          </w:rPr>
          <w:t>[</w:t>
        </w:r>
        <w:r w:rsidR="004409CE" w:rsidRPr="00C53115">
          <w:rPr>
            <w:rStyle w:val="a5"/>
            <w:rFonts w:ascii="ＭＳ 明朝" w:hAnsi="ＭＳ 明朝" w:hint="eastAsia"/>
            <w:b/>
            <w:noProof/>
          </w:rPr>
          <w:t>参考文献</w:t>
        </w:r>
        <w:r w:rsidR="004409CE" w:rsidRPr="00C53115">
          <w:rPr>
            <w:rStyle w:val="a5"/>
            <w:rFonts w:ascii="ＭＳ 明朝" w:hAnsi="ＭＳ 明朝"/>
            <w:b/>
            <w:noProof/>
          </w:rPr>
          <w:t>]</w:t>
        </w:r>
        <w:r w:rsidR="004409CE">
          <w:rPr>
            <w:noProof/>
            <w:webHidden/>
          </w:rPr>
          <w:tab/>
        </w:r>
        <w:r w:rsidR="004409CE">
          <w:rPr>
            <w:noProof/>
            <w:webHidden/>
          </w:rPr>
          <w:fldChar w:fldCharType="begin"/>
        </w:r>
        <w:r w:rsidR="004409CE">
          <w:rPr>
            <w:noProof/>
            <w:webHidden/>
          </w:rPr>
          <w:instrText xml:space="preserve"> PAGEREF _Toc470171258 \h </w:instrText>
        </w:r>
        <w:r w:rsidR="004409CE">
          <w:rPr>
            <w:noProof/>
            <w:webHidden/>
          </w:rPr>
        </w:r>
        <w:r w:rsidR="004409CE">
          <w:rPr>
            <w:noProof/>
            <w:webHidden/>
          </w:rPr>
          <w:fldChar w:fldCharType="separate"/>
        </w:r>
        <w:r w:rsidR="004409CE">
          <w:rPr>
            <w:noProof/>
            <w:webHidden/>
          </w:rPr>
          <w:t>7</w:t>
        </w:r>
        <w:r w:rsidR="004409CE">
          <w:rPr>
            <w:noProof/>
            <w:webHidden/>
          </w:rPr>
          <w:fldChar w:fldCharType="end"/>
        </w:r>
      </w:hyperlink>
    </w:p>
    <w:p w:rsidR="00477554" w:rsidRPr="00A50F3B" w:rsidRDefault="00240654" w:rsidP="00F12AF5">
      <w:pPr>
        <w:ind w:right="1320"/>
        <w:rPr>
          <w:sz w:val="24"/>
        </w:rPr>
      </w:pPr>
      <w:r w:rsidRPr="00A50F3B">
        <w:rPr>
          <w:sz w:val="24"/>
        </w:rPr>
        <w:fldChar w:fldCharType="end"/>
      </w:r>
    </w:p>
    <w:p w:rsidR="00240654" w:rsidRPr="00A50F3B" w:rsidRDefault="00240654" w:rsidP="00F12AF5">
      <w:pPr>
        <w:ind w:right="1320"/>
        <w:rPr>
          <w:sz w:val="24"/>
        </w:rPr>
      </w:pPr>
    </w:p>
    <w:p w:rsidR="00240654" w:rsidRPr="00A50F3B" w:rsidRDefault="00240654" w:rsidP="00F12AF5">
      <w:pPr>
        <w:ind w:right="1320"/>
        <w:rPr>
          <w:sz w:val="24"/>
        </w:rPr>
        <w:sectPr w:rsidR="00240654" w:rsidRPr="00A50F3B" w:rsidSect="00D06C85">
          <w:footerReference w:type="even" r:id="rId6"/>
          <w:footerReference w:type="default" r:id="rId7"/>
          <w:pgSz w:w="11906" w:h="16838" w:code="9"/>
          <w:pgMar w:top="1985" w:right="1134" w:bottom="1701" w:left="1701" w:header="851" w:footer="992" w:gutter="0"/>
          <w:cols w:space="425"/>
          <w:docGrid w:type="lines" w:linePitch="360"/>
        </w:sectPr>
      </w:pPr>
    </w:p>
    <w:p w:rsidR="00283C4C" w:rsidRPr="00740164" w:rsidRDefault="00187DAC" w:rsidP="00240654">
      <w:pPr>
        <w:ind w:right="1320"/>
        <w:outlineLvl w:val="0"/>
        <w:rPr>
          <w:b/>
          <w:sz w:val="24"/>
        </w:rPr>
      </w:pPr>
      <w:bookmarkStart w:id="0" w:name="_Toc470171249"/>
      <w:r>
        <w:rPr>
          <w:rFonts w:hint="eastAsia"/>
          <w:b/>
          <w:sz w:val="24"/>
        </w:rPr>
        <w:lastRenderedPageBreak/>
        <w:t>ⅰ</w:t>
      </w:r>
      <w:r w:rsidR="00F77530" w:rsidRPr="00740164">
        <w:rPr>
          <w:rFonts w:hint="eastAsia"/>
          <w:b/>
          <w:sz w:val="24"/>
        </w:rPr>
        <w:t>[</w:t>
      </w:r>
      <w:r w:rsidR="00F77530" w:rsidRPr="00740164">
        <w:rPr>
          <w:rFonts w:hint="eastAsia"/>
          <w:b/>
          <w:sz w:val="24"/>
        </w:rPr>
        <w:t>序論</w:t>
      </w:r>
      <w:r w:rsidR="00F77530" w:rsidRPr="00740164">
        <w:rPr>
          <w:rFonts w:hint="eastAsia"/>
          <w:b/>
          <w:sz w:val="24"/>
        </w:rPr>
        <w:t>]</w:t>
      </w:r>
      <w:bookmarkEnd w:id="0"/>
    </w:p>
    <w:p w:rsidR="00082A01" w:rsidRDefault="00F77530" w:rsidP="00E10864">
      <w:pPr>
        <w:ind w:right="71"/>
        <w:rPr>
          <w:sz w:val="24"/>
        </w:rPr>
      </w:pPr>
      <w:r w:rsidRPr="00740164">
        <w:rPr>
          <w:rFonts w:hint="eastAsia"/>
          <w:sz w:val="24"/>
        </w:rPr>
        <w:t xml:space="preserve">　</w:t>
      </w:r>
      <w:r w:rsidR="00283C4C">
        <w:rPr>
          <w:rFonts w:hint="eastAsia"/>
          <w:sz w:val="24"/>
        </w:rPr>
        <w:t>タンパク質や</w:t>
      </w:r>
      <w:r w:rsidR="00283C4C">
        <w:rPr>
          <w:rFonts w:hint="eastAsia"/>
          <w:sz w:val="24"/>
        </w:rPr>
        <w:t>DNA</w:t>
      </w:r>
      <w:r w:rsidR="00283C4C">
        <w:rPr>
          <w:rFonts w:hint="eastAsia"/>
          <w:sz w:val="24"/>
        </w:rPr>
        <w:t>をはじめとする生体高分子の動的な構造変化が、生命現象に密接に関連している。中でもカルボキシル基</w:t>
      </w:r>
      <w:r w:rsidR="00D90084">
        <w:rPr>
          <w:rFonts w:hint="eastAsia"/>
          <w:sz w:val="24"/>
        </w:rPr>
        <w:t>は生体分子化合物や薬剤などに見られ、超分子モチーフを形成する際に重要な役割を果たす</w:t>
      </w:r>
      <w:r w:rsidR="00283C4C">
        <w:rPr>
          <w:rFonts w:hint="eastAsia"/>
          <w:sz w:val="24"/>
        </w:rPr>
        <w:t>。</w:t>
      </w:r>
      <w:r w:rsidR="00082A01">
        <w:rPr>
          <w:rFonts w:ascii="Times New Roman" w:hAnsi="Times New Roman" w:hint="eastAsia"/>
          <w:sz w:val="24"/>
        </w:rPr>
        <w:t>カルボキシル基は水素の結合角度により規定される二面角</w:t>
      </w:r>
      <w:r w:rsidR="00082A01">
        <w:rPr>
          <w:rFonts w:ascii="Times New Roman" w:hAnsi="Times New Roman" w:hint="eastAsia"/>
          <w:sz w:val="24"/>
        </w:rPr>
        <w:t>(</w:t>
      </w:r>
      <w:r w:rsidR="00082A01" w:rsidRPr="00B37AF0">
        <w:rPr>
          <w:rFonts w:ascii="Times New Roman" w:hAnsi="Times New Roman" w:hint="eastAsia"/>
          <w:sz w:val="24"/>
        </w:rPr>
        <w:t>O=C-O-H</w:t>
      </w:r>
      <w:r w:rsidR="00082A01">
        <w:rPr>
          <w:rFonts w:ascii="Times New Roman" w:hAnsi="Times New Roman"/>
          <w:sz w:val="24"/>
        </w:rPr>
        <w:t>)</w:t>
      </w:r>
      <w:r w:rsidR="00082A01">
        <w:rPr>
          <w:rFonts w:ascii="Times New Roman" w:hAnsi="Times New Roman" w:hint="eastAsia"/>
          <w:sz w:val="24"/>
        </w:rPr>
        <w:t>の違いにより、</w:t>
      </w:r>
      <w:r w:rsidR="0024287A">
        <w:rPr>
          <w:rFonts w:ascii="Times New Roman" w:hAnsi="Times New Roman" w:hint="eastAsia"/>
          <w:sz w:val="24"/>
        </w:rPr>
        <w:t>配座は</w:t>
      </w:r>
      <w:r w:rsidR="00082A01" w:rsidRPr="00B37AF0">
        <w:rPr>
          <w:rFonts w:ascii="Times New Roman" w:hAnsi="Times New Roman" w:hint="eastAsia"/>
          <w:sz w:val="24"/>
        </w:rPr>
        <w:t>syn</w:t>
      </w:r>
      <w:r w:rsidR="00082A01" w:rsidRPr="00B37AF0">
        <w:rPr>
          <w:rFonts w:ascii="Times New Roman" w:hAnsi="Times New Roman" w:hint="eastAsia"/>
          <w:sz w:val="24"/>
        </w:rPr>
        <w:t>と</w:t>
      </w:r>
      <w:r w:rsidR="00082A01" w:rsidRPr="00B37AF0">
        <w:rPr>
          <w:rFonts w:ascii="Times New Roman" w:hAnsi="Times New Roman" w:hint="eastAsia"/>
          <w:sz w:val="24"/>
        </w:rPr>
        <w:t>anti</w:t>
      </w:r>
      <w:r w:rsidR="00082A01" w:rsidRPr="00B37AF0">
        <w:rPr>
          <w:rFonts w:ascii="Times New Roman" w:hAnsi="Times New Roman" w:hint="eastAsia"/>
          <w:sz w:val="24"/>
        </w:rPr>
        <w:t>に分けられ、</w:t>
      </w:r>
      <w:r w:rsidR="00082A01" w:rsidRPr="00B37AF0">
        <w:rPr>
          <w:rFonts w:ascii="Times New Roman" w:hAnsi="Times New Roman" w:hint="eastAsia"/>
          <w:sz w:val="24"/>
        </w:rPr>
        <w:t>syn</w:t>
      </w:r>
      <w:r w:rsidR="00082A01">
        <w:rPr>
          <w:rFonts w:ascii="Times New Roman" w:hAnsi="Times New Roman" w:hint="eastAsia"/>
          <w:sz w:val="24"/>
        </w:rPr>
        <w:t>の方が安定した構造をとる</w:t>
      </w:r>
      <w:r w:rsidR="00082A01" w:rsidRPr="00B37AF0">
        <w:rPr>
          <w:rFonts w:ascii="Times New Roman" w:hAnsi="Times New Roman" w:hint="eastAsia"/>
          <w:sz w:val="24"/>
        </w:rPr>
        <w:t>。</w:t>
      </w:r>
      <w:r w:rsidR="00082A01">
        <w:rPr>
          <w:rFonts w:hint="eastAsia"/>
          <w:sz w:val="24"/>
        </w:rPr>
        <w:t>カルボキシル基の二量体及びカルボキシルモチーフ形成の際には、水素の結合における</w:t>
      </w:r>
      <w:r w:rsidR="00082A01">
        <w:rPr>
          <w:rFonts w:hint="eastAsia"/>
          <w:sz w:val="24"/>
        </w:rPr>
        <w:t>syn</w:t>
      </w:r>
      <w:r w:rsidR="00082A01">
        <w:rPr>
          <w:sz w:val="24"/>
        </w:rPr>
        <w:t xml:space="preserve"> </w:t>
      </w:r>
      <w:r w:rsidR="00082A01">
        <w:rPr>
          <w:rFonts w:hint="eastAsia"/>
          <w:sz w:val="24"/>
        </w:rPr>
        <w:t>/</w:t>
      </w:r>
      <w:r w:rsidR="00082A01">
        <w:rPr>
          <w:sz w:val="24"/>
        </w:rPr>
        <w:t xml:space="preserve"> </w:t>
      </w:r>
      <w:r w:rsidR="00082A01">
        <w:rPr>
          <w:rFonts w:hint="eastAsia"/>
          <w:sz w:val="24"/>
        </w:rPr>
        <w:t>anti</w:t>
      </w:r>
      <w:r w:rsidR="00082A01">
        <w:rPr>
          <w:rFonts w:hint="eastAsia"/>
          <w:sz w:val="24"/>
        </w:rPr>
        <w:t>配座が関与している。これらの、原子や分子などの動きをコンピューター上でシミュレート</w:t>
      </w:r>
      <w:r w:rsidR="00082A01" w:rsidRPr="00740164">
        <w:rPr>
          <w:rFonts w:hint="eastAsia"/>
          <w:sz w:val="24"/>
        </w:rPr>
        <w:t>する手法として分子動力学</w:t>
      </w:r>
      <w:r w:rsidR="00082A01" w:rsidRPr="00740164">
        <w:rPr>
          <w:sz w:val="24"/>
        </w:rPr>
        <w:t xml:space="preserve"> (</w:t>
      </w:r>
      <w:r w:rsidR="00082A01" w:rsidRPr="003241CD">
        <w:rPr>
          <w:rFonts w:ascii="Times New Roman" w:hAnsi="Times New Roman"/>
          <w:sz w:val="24"/>
        </w:rPr>
        <w:t>Molecular Dynamics: MD</w:t>
      </w:r>
      <w:r w:rsidR="00082A01" w:rsidRPr="00740164">
        <w:rPr>
          <w:sz w:val="24"/>
        </w:rPr>
        <w:t xml:space="preserve">) </w:t>
      </w:r>
      <w:r w:rsidR="00082A01" w:rsidRPr="00740164">
        <w:rPr>
          <w:rFonts w:hint="eastAsia"/>
          <w:sz w:val="24"/>
        </w:rPr>
        <w:t>シミュレーション</w:t>
      </w:r>
      <w:r w:rsidR="00082A01">
        <w:rPr>
          <w:rFonts w:hint="eastAsia"/>
          <w:sz w:val="24"/>
        </w:rPr>
        <w:t>が用いられ、代表的なソフトウェアの一つとして</w:t>
      </w:r>
      <w:r w:rsidR="00082A01">
        <w:rPr>
          <w:rFonts w:hint="eastAsia"/>
          <w:sz w:val="24"/>
        </w:rPr>
        <w:t>Amber</w:t>
      </w:r>
      <w:r w:rsidR="00082A01">
        <w:rPr>
          <w:rFonts w:hint="eastAsia"/>
          <w:sz w:val="24"/>
        </w:rPr>
        <w:t>が挙げられる。</w:t>
      </w:r>
    </w:p>
    <w:p w:rsidR="0054040A" w:rsidRDefault="00CE2423" w:rsidP="0024287A">
      <w:pPr>
        <w:ind w:right="71" w:firstLineChars="100" w:firstLine="240"/>
        <w:rPr>
          <w:sz w:val="24"/>
        </w:rPr>
      </w:pPr>
      <w:r>
        <w:rPr>
          <w:rFonts w:hint="eastAsia"/>
          <w:sz w:val="24"/>
        </w:rPr>
        <w:t>しかし</w:t>
      </w:r>
      <w:r>
        <w:rPr>
          <w:rFonts w:hint="eastAsia"/>
          <w:sz w:val="24"/>
        </w:rPr>
        <w:t>Amber</w:t>
      </w:r>
      <w:r>
        <w:rPr>
          <w:rFonts w:hint="eastAsia"/>
          <w:sz w:val="24"/>
        </w:rPr>
        <w:t>で使用される特定の力場</w:t>
      </w:r>
      <w:r>
        <w:rPr>
          <w:rFonts w:hint="eastAsia"/>
          <w:sz w:val="24"/>
        </w:rPr>
        <w:t>(ff99SB</w:t>
      </w:r>
      <w:r>
        <w:rPr>
          <w:sz w:val="24"/>
        </w:rPr>
        <w:t xml:space="preserve">, </w:t>
      </w:r>
      <w:r>
        <w:rPr>
          <w:rFonts w:hint="eastAsia"/>
          <w:sz w:val="24"/>
        </w:rPr>
        <w:t>ff14SB, ff03</w:t>
      </w:r>
      <w:r>
        <w:rPr>
          <w:sz w:val="24"/>
        </w:rPr>
        <w:t>)</w:t>
      </w:r>
      <w:r>
        <w:rPr>
          <w:rFonts w:hint="eastAsia"/>
          <w:sz w:val="24"/>
        </w:rPr>
        <w:t>において算出されるカルボキシル基の</w:t>
      </w:r>
      <w:r>
        <w:rPr>
          <w:rFonts w:hint="eastAsia"/>
          <w:sz w:val="24"/>
        </w:rPr>
        <w:t>syn / anti</w:t>
      </w:r>
      <w:r>
        <w:rPr>
          <w:rFonts w:hint="eastAsia"/>
          <w:sz w:val="24"/>
        </w:rPr>
        <w:t>配座の割合は、実験値と異</w:t>
      </w:r>
      <w:r w:rsidR="00082A01">
        <w:rPr>
          <w:rFonts w:hint="eastAsia"/>
          <w:sz w:val="24"/>
        </w:rPr>
        <w:t>なる値を示す。</w:t>
      </w:r>
      <w:r w:rsidR="00082A01" w:rsidRPr="00B37AF0">
        <w:rPr>
          <w:rFonts w:ascii="Times New Roman" w:hAnsi="Times New Roman" w:hint="eastAsia"/>
          <w:sz w:val="24"/>
        </w:rPr>
        <w:t>ポリグルタミン酸のレプリカ交換分子動力学</w:t>
      </w:r>
      <w:r w:rsidR="00082A01" w:rsidRPr="00B37AF0">
        <w:rPr>
          <w:rFonts w:ascii="Times New Roman" w:hAnsi="Times New Roman" w:hint="eastAsia"/>
          <w:sz w:val="24"/>
        </w:rPr>
        <w:t>(</w:t>
      </w:r>
      <w:r w:rsidR="00082A01" w:rsidRPr="00B37AF0">
        <w:rPr>
          <w:rFonts w:ascii="Times New Roman" w:hAnsi="Times New Roman"/>
          <w:sz w:val="24"/>
        </w:rPr>
        <w:t>Replica Exchange Molecular Dynamics</w:t>
      </w:r>
      <w:r w:rsidR="00082A01" w:rsidRPr="00B37AF0">
        <w:rPr>
          <w:rFonts w:ascii="Times New Roman" w:hAnsi="Times New Roman" w:hint="eastAsia"/>
          <w:sz w:val="24"/>
        </w:rPr>
        <w:t>: REMD)</w:t>
      </w:r>
      <w:r w:rsidR="00082A01" w:rsidRPr="00B37AF0">
        <w:rPr>
          <w:rFonts w:ascii="Times New Roman" w:hAnsi="Times New Roman" w:hint="eastAsia"/>
          <w:sz w:val="24"/>
        </w:rPr>
        <w:t>シミュレーションを</w:t>
      </w:r>
      <w:r w:rsidR="00B4388A">
        <w:rPr>
          <w:rFonts w:ascii="Times New Roman" w:hAnsi="Times New Roman" w:hint="eastAsia"/>
          <w:sz w:val="24"/>
        </w:rPr>
        <w:t>ff14SB</w:t>
      </w:r>
      <w:r w:rsidR="00B4388A">
        <w:rPr>
          <w:rFonts w:ascii="Times New Roman" w:hAnsi="Times New Roman" w:hint="eastAsia"/>
          <w:sz w:val="24"/>
        </w:rPr>
        <w:t>の力場を使用して</w:t>
      </w:r>
      <w:r w:rsidR="00082A01" w:rsidRPr="00B37AF0">
        <w:rPr>
          <w:rFonts w:ascii="Times New Roman" w:hAnsi="Times New Roman" w:hint="eastAsia"/>
          <w:sz w:val="24"/>
        </w:rPr>
        <w:t>行うと、側鎖に存在するカルボキシ</w:t>
      </w:r>
      <w:r w:rsidR="00B4388A">
        <w:rPr>
          <w:rFonts w:ascii="Times New Roman" w:hAnsi="Times New Roman" w:hint="eastAsia"/>
          <w:sz w:val="24"/>
        </w:rPr>
        <w:t>ル基は</w:t>
      </w:r>
      <w:r w:rsidR="00B4388A">
        <w:rPr>
          <w:rFonts w:ascii="Times New Roman" w:hAnsi="Times New Roman" w:hint="eastAsia"/>
          <w:sz w:val="24"/>
        </w:rPr>
        <w:t>9</w:t>
      </w:r>
      <w:r w:rsidR="00B4388A">
        <w:rPr>
          <w:rFonts w:ascii="Times New Roman" w:hAnsi="Times New Roman" w:hint="eastAsia"/>
          <w:sz w:val="24"/>
        </w:rPr>
        <w:t>割以上の</w:t>
      </w:r>
      <w:r w:rsidR="0024287A">
        <w:rPr>
          <w:rFonts w:ascii="Times New Roman" w:hAnsi="Times New Roman" w:hint="eastAsia"/>
          <w:sz w:val="24"/>
        </w:rPr>
        <w:t>存在</w:t>
      </w:r>
      <w:r w:rsidR="00B4388A">
        <w:rPr>
          <w:rFonts w:ascii="Times New Roman" w:hAnsi="Times New Roman" w:hint="eastAsia"/>
          <w:sz w:val="24"/>
        </w:rPr>
        <w:t>比率で</w:t>
      </w:r>
      <w:r w:rsidR="00082A01" w:rsidRPr="00B37AF0">
        <w:rPr>
          <w:rFonts w:ascii="Times New Roman" w:hAnsi="Times New Roman" w:hint="eastAsia"/>
          <w:sz w:val="24"/>
        </w:rPr>
        <w:t>anti</w:t>
      </w:r>
      <w:r w:rsidR="00B4388A">
        <w:rPr>
          <w:rFonts w:ascii="Times New Roman" w:hAnsi="Times New Roman" w:hint="eastAsia"/>
          <w:sz w:val="24"/>
        </w:rPr>
        <w:t>の配座を取り</w:t>
      </w:r>
      <w:r w:rsidR="0024287A">
        <w:rPr>
          <w:rFonts w:ascii="Times New Roman" w:hAnsi="Times New Roman" w:hint="eastAsia"/>
          <w:sz w:val="24"/>
        </w:rPr>
        <w:t>、実験値とは</w:t>
      </w:r>
      <w:r w:rsidR="00082A01" w:rsidRPr="00B37AF0">
        <w:rPr>
          <w:rFonts w:ascii="Times New Roman" w:hAnsi="Times New Roman" w:hint="eastAsia"/>
          <w:sz w:val="24"/>
        </w:rPr>
        <w:t>異なる結果を示す</w:t>
      </w:r>
      <w:r w:rsidR="00082A01">
        <w:rPr>
          <w:rFonts w:ascii="Times New Roman" w:hAnsi="Times New Roman" w:hint="eastAsia"/>
          <w:sz w:val="24"/>
        </w:rPr>
        <w:t>こと</w:t>
      </w:r>
      <w:r w:rsidR="0054040A">
        <w:rPr>
          <w:rFonts w:ascii="Times New Roman" w:hAnsi="Times New Roman" w:hint="eastAsia"/>
          <w:sz w:val="24"/>
        </w:rPr>
        <w:t>を</w:t>
      </w:r>
      <w:r w:rsidR="00082A01">
        <w:rPr>
          <w:rFonts w:ascii="Times New Roman" w:hAnsi="Times New Roman" w:hint="eastAsia"/>
          <w:sz w:val="24"/>
        </w:rPr>
        <w:t>確認</w:t>
      </w:r>
      <w:r w:rsidR="0054040A">
        <w:rPr>
          <w:rFonts w:ascii="Times New Roman" w:hAnsi="Times New Roman" w:hint="eastAsia"/>
          <w:sz w:val="24"/>
        </w:rPr>
        <w:t>できた</w:t>
      </w:r>
      <w:r w:rsidR="00082A01">
        <w:rPr>
          <w:rFonts w:ascii="Times New Roman" w:hAnsi="Times New Roman" w:hint="eastAsia"/>
          <w:sz w:val="24"/>
        </w:rPr>
        <w:t>。</w:t>
      </w:r>
      <w:r w:rsidR="0054040A">
        <w:rPr>
          <w:rFonts w:ascii="Times New Roman" w:hAnsi="Times New Roman" w:hint="eastAsia"/>
          <w:sz w:val="24"/>
        </w:rPr>
        <w:t>上述したように、</w:t>
      </w:r>
      <w:r w:rsidR="0054040A">
        <w:rPr>
          <w:rFonts w:ascii="Times New Roman" w:hAnsi="Times New Roman" w:hint="eastAsia"/>
          <w:sz w:val="24"/>
        </w:rPr>
        <w:t>Amber</w:t>
      </w:r>
      <w:r w:rsidR="0054040A">
        <w:rPr>
          <w:rFonts w:ascii="Times New Roman" w:hAnsi="Times New Roman" w:hint="eastAsia"/>
          <w:sz w:val="24"/>
        </w:rPr>
        <w:t>上で</w:t>
      </w:r>
      <w:r w:rsidR="0054040A">
        <w:rPr>
          <w:rFonts w:hint="eastAsia"/>
          <w:sz w:val="24"/>
        </w:rPr>
        <w:t>アミノ酸等の生体分子の挙動を正確に再現できていないことは</w:t>
      </w:r>
      <w:r w:rsidR="008F72C2">
        <w:rPr>
          <w:rFonts w:hint="eastAsia"/>
          <w:sz w:val="24"/>
        </w:rPr>
        <w:t>問題視される</w:t>
      </w:r>
      <w:r w:rsidR="0054040A">
        <w:rPr>
          <w:rFonts w:hint="eastAsia"/>
          <w:sz w:val="24"/>
        </w:rPr>
        <w:t>べき点である</w:t>
      </w:r>
      <w:r w:rsidR="008F72C2">
        <w:rPr>
          <w:rFonts w:hint="eastAsia"/>
          <w:sz w:val="24"/>
        </w:rPr>
        <w:t>。</w:t>
      </w:r>
      <w:r w:rsidR="0054040A" w:rsidRPr="00B37AF0">
        <w:rPr>
          <w:rFonts w:ascii="Times New Roman" w:hAnsi="Times New Roman" w:hint="eastAsia"/>
          <w:sz w:val="24"/>
        </w:rPr>
        <w:t>また、</w:t>
      </w:r>
      <w:r w:rsidR="0054040A" w:rsidRPr="00B37AF0">
        <w:rPr>
          <w:rFonts w:ascii="Times New Roman" w:hAnsi="Times New Roman" w:hint="eastAsia"/>
          <w:sz w:val="24"/>
        </w:rPr>
        <w:t>Amber</w:t>
      </w:r>
      <w:r w:rsidR="0054040A">
        <w:rPr>
          <w:rFonts w:ascii="Times New Roman" w:hAnsi="Times New Roman" w:hint="eastAsia"/>
          <w:sz w:val="24"/>
        </w:rPr>
        <w:t>でカルボキシル基のエネルギー曲線を算出し、</w:t>
      </w:r>
      <w:r w:rsidR="0054040A" w:rsidRPr="00B37AF0">
        <w:rPr>
          <w:rFonts w:ascii="Times New Roman" w:hAnsi="Times New Roman" w:hint="eastAsia"/>
          <w:sz w:val="24"/>
        </w:rPr>
        <w:t>先行研究</w:t>
      </w:r>
      <w:r w:rsidR="0054040A">
        <w:rPr>
          <w:rFonts w:ascii="Times New Roman" w:hAnsi="Times New Roman" w:hint="eastAsia"/>
          <w:sz w:val="24"/>
        </w:rPr>
        <w:t>における量子計算により算出したエネルギー曲線と比較を行ったところ、</w:t>
      </w:r>
      <w:r w:rsidR="0024287A">
        <w:rPr>
          <w:rFonts w:ascii="Times New Roman" w:hAnsi="Times New Roman" w:hint="eastAsia"/>
          <w:sz w:val="24"/>
        </w:rPr>
        <w:t>大きな差異が確認でき、両者の曲線は不整合な形をとった。</w:t>
      </w:r>
      <w:r w:rsidR="0054040A" w:rsidRPr="00B37AF0">
        <w:rPr>
          <w:rFonts w:ascii="Times New Roman" w:hAnsi="Times New Roman"/>
          <w:sz w:val="24"/>
        </w:rPr>
        <w:t>MD</w:t>
      </w:r>
      <w:r w:rsidR="0054040A">
        <w:rPr>
          <w:rFonts w:ascii="Times New Roman" w:hAnsi="Times New Roman" w:hint="eastAsia"/>
          <w:sz w:val="24"/>
        </w:rPr>
        <w:t>シミュレーションにおけるカルボキシル基</w:t>
      </w:r>
      <w:r w:rsidR="0054040A" w:rsidRPr="00B37AF0">
        <w:rPr>
          <w:rFonts w:ascii="Times New Roman" w:hAnsi="Times New Roman" w:hint="eastAsia"/>
          <w:sz w:val="24"/>
        </w:rPr>
        <w:t>配座の割合は</w:t>
      </w:r>
      <w:r w:rsidR="0054040A" w:rsidRPr="00B37AF0">
        <w:rPr>
          <w:rFonts w:ascii="Times New Roman" w:hAnsi="Times New Roman" w:hint="eastAsia"/>
          <w:sz w:val="24"/>
        </w:rPr>
        <w:t>Amber</w:t>
      </w:r>
      <w:r w:rsidR="0054040A">
        <w:rPr>
          <w:rFonts w:ascii="Times New Roman" w:hAnsi="Times New Roman" w:hint="eastAsia"/>
          <w:sz w:val="24"/>
        </w:rPr>
        <w:t>の二面角を規定する</w:t>
      </w:r>
      <w:r w:rsidR="0054040A" w:rsidRPr="00B37AF0">
        <w:rPr>
          <w:rFonts w:ascii="Times New Roman" w:hAnsi="Times New Roman" w:hint="eastAsia"/>
          <w:sz w:val="24"/>
        </w:rPr>
        <w:t>関数、</w:t>
      </w:r>
      <w:r w:rsidR="0054040A">
        <w:rPr>
          <w:rFonts w:ascii="Times New Roman" w:hAnsi="Times New Roman" w:hint="eastAsia"/>
          <w:sz w:val="24"/>
        </w:rPr>
        <w:t>そのパラメータに依存するため、そのパラメータに問題があると考え</w:t>
      </w:r>
      <w:r w:rsidR="0024287A">
        <w:rPr>
          <w:rFonts w:ascii="Times New Roman" w:hAnsi="Times New Roman" w:hint="eastAsia"/>
          <w:sz w:val="24"/>
        </w:rPr>
        <w:t>られ</w:t>
      </w:r>
      <w:r w:rsidR="0054040A" w:rsidRPr="00B37AF0">
        <w:rPr>
          <w:rFonts w:ascii="Times New Roman" w:hAnsi="Times New Roman" w:hint="eastAsia"/>
          <w:sz w:val="24"/>
        </w:rPr>
        <w:t>る。</w:t>
      </w:r>
      <w:r w:rsidR="0054040A" w:rsidRPr="00B37AF0">
        <w:rPr>
          <w:rFonts w:ascii="Times New Roman" w:hAnsi="Times New Roman" w:hint="eastAsia"/>
          <w:sz w:val="24"/>
        </w:rPr>
        <w:t>Amber</w:t>
      </w:r>
      <w:r w:rsidR="0054040A" w:rsidRPr="00B37AF0">
        <w:rPr>
          <w:rFonts w:ascii="Times New Roman" w:hAnsi="Times New Roman" w:hint="eastAsia"/>
          <w:sz w:val="24"/>
        </w:rPr>
        <w:t>のパラメータを変更して、</w:t>
      </w:r>
      <w:r w:rsidR="0054040A" w:rsidRPr="00B37AF0">
        <w:rPr>
          <w:rFonts w:ascii="Times New Roman" w:hAnsi="Times New Roman" w:hint="eastAsia"/>
          <w:sz w:val="24"/>
        </w:rPr>
        <w:t>MD</w:t>
      </w:r>
      <w:r w:rsidR="0054040A" w:rsidRPr="00B37AF0">
        <w:rPr>
          <w:rFonts w:ascii="Times New Roman" w:hAnsi="Times New Roman" w:hint="eastAsia"/>
          <w:sz w:val="24"/>
        </w:rPr>
        <w:t>シミュレーションの結果が実験値と同様の結果を示すようにすることを本研究の目的とした。</w:t>
      </w:r>
    </w:p>
    <w:p w:rsidR="0054040A" w:rsidRDefault="003725D9" w:rsidP="0054040A">
      <w:pPr>
        <w:ind w:right="71" w:firstLineChars="100" w:firstLine="240"/>
        <w:rPr>
          <w:sz w:val="24"/>
        </w:rPr>
      </w:pPr>
      <w:r>
        <w:rPr>
          <w:rFonts w:hint="eastAsia"/>
          <w:sz w:val="24"/>
        </w:rPr>
        <w:t>そこで本研究では</w:t>
      </w:r>
      <w:r w:rsidR="00FF3D09">
        <w:rPr>
          <w:rFonts w:hint="eastAsia"/>
          <w:sz w:val="24"/>
        </w:rPr>
        <w:t>一残基のアスパラギン酸を使用し</w:t>
      </w:r>
      <w:r w:rsidR="00BD0538">
        <w:rPr>
          <w:rFonts w:hint="eastAsia"/>
          <w:sz w:val="24"/>
        </w:rPr>
        <w:t>て</w:t>
      </w:r>
      <w:r w:rsidR="00FF3D09">
        <w:rPr>
          <w:rFonts w:hint="eastAsia"/>
          <w:sz w:val="24"/>
        </w:rPr>
        <w:t>、</w:t>
      </w:r>
      <w:r w:rsidR="00FF3D09">
        <w:rPr>
          <w:rFonts w:hint="eastAsia"/>
          <w:sz w:val="24"/>
        </w:rPr>
        <w:t>Amber</w:t>
      </w:r>
      <w:r w:rsidR="00FF3D09">
        <w:rPr>
          <w:rFonts w:hint="eastAsia"/>
          <w:sz w:val="24"/>
        </w:rPr>
        <w:t>における</w:t>
      </w:r>
      <w:r w:rsidR="00BD0538">
        <w:rPr>
          <w:rFonts w:hint="eastAsia"/>
          <w:sz w:val="24"/>
        </w:rPr>
        <w:t>二面角を規定しているパラメータを共同研究者の山上</w:t>
      </w:r>
      <w:r w:rsidR="00517C4D">
        <w:rPr>
          <w:rFonts w:hint="eastAsia"/>
          <w:sz w:val="24"/>
        </w:rPr>
        <w:t>様</w:t>
      </w:r>
      <w:r w:rsidR="00BD0538">
        <w:rPr>
          <w:rFonts w:hint="eastAsia"/>
          <w:sz w:val="24"/>
        </w:rPr>
        <w:t>が量子計算により算出した数値を</w:t>
      </w:r>
      <w:r w:rsidR="00517C4D">
        <w:rPr>
          <w:rFonts w:hint="eastAsia"/>
          <w:sz w:val="24"/>
        </w:rPr>
        <w:t>用いて</w:t>
      </w:r>
      <w:r w:rsidR="00BD0538">
        <w:rPr>
          <w:rFonts w:hint="eastAsia"/>
          <w:sz w:val="24"/>
        </w:rPr>
        <w:t>改変を施し</w:t>
      </w:r>
      <w:r>
        <w:rPr>
          <w:rFonts w:hint="eastAsia"/>
          <w:sz w:val="24"/>
        </w:rPr>
        <w:t>、</w:t>
      </w:r>
      <w:r w:rsidR="00082A01">
        <w:rPr>
          <w:rFonts w:hint="eastAsia"/>
          <w:sz w:val="24"/>
        </w:rPr>
        <w:t>REMD</w:t>
      </w:r>
      <w:r w:rsidR="00517C4D">
        <w:rPr>
          <w:rFonts w:hint="eastAsia"/>
          <w:sz w:val="24"/>
        </w:rPr>
        <w:t>シミュレーションを行っ</w:t>
      </w:r>
      <w:r w:rsidR="0024287A">
        <w:rPr>
          <w:rFonts w:hint="eastAsia"/>
          <w:sz w:val="24"/>
        </w:rPr>
        <w:t>て存在比の観察</w:t>
      </w:r>
      <w:r>
        <w:rPr>
          <w:rFonts w:hint="eastAsia"/>
          <w:sz w:val="24"/>
        </w:rPr>
        <w:t>を行った。また、</w:t>
      </w:r>
      <w:r w:rsidR="0054040A">
        <w:rPr>
          <w:rFonts w:ascii="Times New Roman" w:hAnsi="Times New Roman" w:hint="eastAsia"/>
          <w:sz w:val="24"/>
        </w:rPr>
        <w:t>カルボキシル基</w:t>
      </w:r>
      <w:r w:rsidR="0054040A" w:rsidRPr="00B37AF0">
        <w:rPr>
          <w:rFonts w:ascii="Times New Roman" w:hAnsi="Times New Roman" w:hint="eastAsia"/>
          <w:sz w:val="24"/>
        </w:rPr>
        <w:t>二面角を</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Pr>
          <w:rFonts w:ascii="Times New Roman" w:hAnsi="Times New Roman" w:hint="eastAsia"/>
          <w:sz w:val="24"/>
        </w:rPr>
        <w:t>の範囲</w:t>
      </w:r>
      <w:r w:rsidR="0054040A" w:rsidRPr="00B37AF0">
        <w:rPr>
          <w:rFonts w:ascii="Times New Roman" w:hAnsi="Times New Roman" w:hint="eastAsia"/>
          <w:sz w:val="24"/>
        </w:rPr>
        <w:t>で</w:t>
      </w:r>
      <w:r w:rsidR="0054040A">
        <w:rPr>
          <w:rFonts w:ascii="Times New Roman" w:hAnsi="Times New Roman" w:hint="eastAsia"/>
          <w:sz w:val="24"/>
        </w:rPr>
        <w:t>1</w:t>
      </w:r>
      <w:r w:rsidR="0054040A" w:rsidRPr="00B37AF0">
        <w:rPr>
          <w:rFonts w:ascii="Times New Roman" w:hAnsi="Times New Roman" w:hint="eastAsia"/>
          <w:sz w:val="24"/>
        </w:rPr>
        <w:t>°刻みで変えた</w:t>
      </w:r>
      <w:r w:rsidR="0054040A">
        <w:rPr>
          <w:rFonts w:ascii="Times New Roman" w:hAnsi="Times New Roman" w:hint="eastAsia"/>
          <w:sz w:val="24"/>
        </w:rPr>
        <w:t>3</w:t>
      </w:r>
      <w:r w:rsidR="0054040A">
        <w:rPr>
          <w:rFonts w:ascii="Times New Roman" w:hAnsi="Times New Roman"/>
          <w:sz w:val="24"/>
        </w:rPr>
        <w:t>60</w:t>
      </w:r>
      <w:r w:rsidR="0054040A">
        <w:rPr>
          <w:rFonts w:ascii="Times New Roman" w:hAnsi="Times New Roman" w:hint="eastAsia"/>
          <w:sz w:val="24"/>
        </w:rPr>
        <w:t>構造の</w:t>
      </w:r>
      <w:r w:rsidR="0024287A">
        <w:rPr>
          <w:rFonts w:ascii="Times New Roman" w:hAnsi="Times New Roman" w:hint="eastAsia"/>
          <w:sz w:val="24"/>
        </w:rPr>
        <w:t>一残基</w:t>
      </w:r>
      <w:r w:rsidR="0054040A">
        <w:rPr>
          <w:rFonts w:ascii="Times New Roman" w:hAnsi="Times New Roman" w:hint="eastAsia"/>
          <w:sz w:val="24"/>
        </w:rPr>
        <w:t>アスパラギン</w:t>
      </w:r>
      <w:r w:rsidR="0024287A">
        <w:rPr>
          <w:rFonts w:ascii="Times New Roman" w:hAnsi="Times New Roman" w:hint="eastAsia"/>
          <w:sz w:val="24"/>
        </w:rPr>
        <w:t>酸を用いて</w:t>
      </w:r>
      <w:r w:rsidR="00113DC9">
        <w:rPr>
          <w:rFonts w:ascii="Times New Roman" w:hAnsi="Times New Roman" w:hint="eastAsia"/>
          <w:sz w:val="24"/>
        </w:rPr>
        <w:t>算出した</w:t>
      </w:r>
      <w:r w:rsidR="0054040A">
        <w:rPr>
          <w:rFonts w:ascii="Times New Roman" w:hAnsi="Times New Roman" w:hint="eastAsia"/>
          <w:sz w:val="24"/>
        </w:rPr>
        <w:t>エネルギー曲線</w:t>
      </w:r>
      <w:r w:rsidR="00113DC9">
        <w:rPr>
          <w:rFonts w:ascii="Times New Roman" w:hAnsi="Times New Roman" w:hint="eastAsia"/>
          <w:sz w:val="24"/>
        </w:rPr>
        <w:t>を</w:t>
      </w:r>
      <w:r w:rsidR="0024287A">
        <w:rPr>
          <w:rFonts w:ascii="Times New Roman" w:hAnsi="Times New Roman" w:hint="eastAsia"/>
          <w:sz w:val="24"/>
        </w:rPr>
        <w:t>精察</w:t>
      </w:r>
      <w:r w:rsidR="00113DC9">
        <w:rPr>
          <w:rFonts w:ascii="Times New Roman" w:hAnsi="Times New Roman" w:hint="eastAsia"/>
          <w:sz w:val="24"/>
        </w:rPr>
        <w:t>し、より高度に</w:t>
      </w:r>
      <w:r w:rsidR="00113DC9">
        <w:rPr>
          <w:rFonts w:ascii="Times New Roman" w:hAnsi="Times New Roman" w:hint="eastAsia"/>
          <w:sz w:val="24"/>
        </w:rPr>
        <w:t>MD</w:t>
      </w:r>
      <w:r w:rsidR="00113DC9">
        <w:rPr>
          <w:rFonts w:ascii="Times New Roman" w:hAnsi="Times New Roman" w:hint="eastAsia"/>
          <w:sz w:val="24"/>
        </w:rPr>
        <w:t>シミュレーション結果を実験値に近づけるための探索を行った。</w:t>
      </w:r>
    </w:p>
    <w:p w:rsidR="008F72C2" w:rsidRDefault="008F72C2" w:rsidP="00113DC9">
      <w:pPr>
        <w:ind w:right="71"/>
        <w:rPr>
          <w:sz w:val="24"/>
        </w:rPr>
      </w:pPr>
    </w:p>
    <w:p w:rsidR="008F72C2" w:rsidRPr="0054040A" w:rsidRDefault="008F72C2" w:rsidP="008F72C2">
      <w:pPr>
        <w:ind w:right="71" w:firstLineChars="100" w:firstLine="240"/>
        <w:rPr>
          <w:sz w:val="24"/>
        </w:rPr>
      </w:pPr>
    </w:p>
    <w:p w:rsidR="00A164CD" w:rsidRDefault="00A164CD" w:rsidP="00F12AF5">
      <w:pPr>
        <w:ind w:right="1320"/>
        <w:rPr>
          <w:rFonts w:ascii="ＭＳ 明朝" w:hAnsi="ＭＳ 明朝"/>
          <w:sz w:val="24"/>
        </w:rPr>
      </w:pPr>
    </w:p>
    <w:p w:rsidR="00A164CD" w:rsidRDefault="00A164CD" w:rsidP="00F12AF5">
      <w:pPr>
        <w:ind w:right="1320"/>
        <w:rPr>
          <w:rFonts w:ascii="ＭＳ 明朝" w:hAnsi="ＭＳ 明朝"/>
          <w:sz w:val="24"/>
        </w:rPr>
      </w:pPr>
    </w:p>
    <w:p w:rsidR="00E10864" w:rsidRDefault="00E10864" w:rsidP="00F12AF5">
      <w:pPr>
        <w:ind w:right="1320"/>
        <w:rPr>
          <w:rFonts w:ascii="ＭＳ 明朝" w:hAnsi="ＭＳ 明朝"/>
          <w:sz w:val="24"/>
        </w:rPr>
      </w:pPr>
    </w:p>
    <w:p w:rsidR="00E10864" w:rsidRDefault="00E10864" w:rsidP="00F12AF5">
      <w:pPr>
        <w:ind w:right="1320"/>
        <w:rPr>
          <w:rFonts w:ascii="ＭＳ 明朝" w:hAnsi="ＭＳ 明朝"/>
          <w:sz w:val="24"/>
        </w:rPr>
      </w:pPr>
    </w:p>
    <w:p w:rsidR="003241CD" w:rsidRDefault="003241CD" w:rsidP="00F12AF5">
      <w:pPr>
        <w:ind w:right="1320"/>
        <w:rPr>
          <w:rFonts w:ascii="ＭＳ 明朝" w:hAnsi="ＭＳ 明朝"/>
          <w:sz w:val="24"/>
        </w:rPr>
      </w:pPr>
    </w:p>
    <w:p w:rsidR="00944E36" w:rsidRDefault="00187DAC" w:rsidP="00240654">
      <w:pPr>
        <w:ind w:right="1320"/>
        <w:outlineLvl w:val="0"/>
        <w:rPr>
          <w:rFonts w:ascii="ＭＳ 明朝" w:hAnsi="ＭＳ 明朝"/>
          <w:b/>
          <w:sz w:val="24"/>
        </w:rPr>
      </w:pPr>
      <w:bookmarkStart w:id="1" w:name="_Toc470171250"/>
      <w:r>
        <w:rPr>
          <w:rFonts w:ascii="ＭＳ 明朝" w:hAnsi="ＭＳ 明朝" w:hint="eastAsia"/>
          <w:b/>
          <w:sz w:val="24"/>
        </w:rPr>
        <w:lastRenderedPageBreak/>
        <w:t>ⅱ</w:t>
      </w:r>
      <w:r w:rsidR="00944E36" w:rsidRPr="00944E36">
        <w:rPr>
          <w:rFonts w:ascii="ＭＳ 明朝" w:hAnsi="ＭＳ 明朝" w:hint="eastAsia"/>
          <w:b/>
          <w:sz w:val="24"/>
        </w:rPr>
        <w:t>[方法]</w:t>
      </w:r>
      <w:bookmarkEnd w:id="1"/>
    </w:p>
    <w:p w:rsidR="005A318C" w:rsidRDefault="005A318C" w:rsidP="00240654">
      <w:pPr>
        <w:ind w:right="1320"/>
        <w:outlineLvl w:val="0"/>
        <w:rPr>
          <w:rFonts w:ascii="ＭＳ 明朝" w:hAnsi="ＭＳ 明朝"/>
          <w:b/>
          <w:sz w:val="24"/>
        </w:rPr>
      </w:pPr>
    </w:p>
    <w:p w:rsidR="00922141" w:rsidRPr="00922141" w:rsidRDefault="00922141" w:rsidP="00240654">
      <w:pPr>
        <w:ind w:right="1320"/>
        <w:outlineLvl w:val="1"/>
        <w:rPr>
          <w:rFonts w:ascii="ＭＳ 明朝" w:hAnsi="ＭＳ 明朝"/>
          <w:b/>
          <w:sz w:val="24"/>
        </w:rPr>
      </w:pPr>
      <w:bookmarkStart w:id="2" w:name="_Toc470171251"/>
      <w:r>
        <w:rPr>
          <w:rFonts w:ascii="ＭＳ 明朝" w:hAnsi="ＭＳ 明朝" w:hint="eastAsia"/>
          <w:b/>
          <w:sz w:val="24"/>
        </w:rPr>
        <w:t>モデルと条件</w:t>
      </w:r>
      <w:bookmarkEnd w:id="2"/>
    </w:p>
    <w:p w:rsidR="005F2013" w:rsidRDefault="005F2013" w:rsidP="00E47202">
      <w:pPr>
        <w:ind w:firstLineChars="100" w:firstLine="240"/>
        <w:rPr>
          <w:sz w:val="24"/>
        </w:rPr>
      </w:pPr>
      <w:r>
        <w:rPr>
          <w:sz w:val="24"/>
        </w:rPr>
        <w:t>tleap</w:t>
      </w:r>
      <w:r>
        <w:rPr>
          <w:rFonts w:hint="eastAsia"/>
          <w:sz w:val="24"/>
        </w:rPr>
        <w:t>を使用して</w:t>
      </w:r>
      <w:r>
        <w:rPr>
          <w:rFonts w:hint="eastAsia"/>
          <w:sz w:val="24"/>
        </w:rPr>
        <w:t>ACE(</w:t>
      </w:r>
      <w:r>
        <w:rPr>
          <w:rFonts w:hint="eastAsia"/>
          <w:sz w:val="24"/>
        </w:rPr>
        <w:t>アセチル</w:t>
      </w:r>
      <w:r>
        <w:rPr>
          <w:rFonts w:hint="eastAsia"/>
          <w:sz w:val="24"/>
        </w:rPr>
        <w:t>)</w:t>
      </w:r>
      <w:r>
        <w:rPr>
          <w:rFonts w:hint="eastAsia"/>
          <w:sz w:val="24"/>
        </w:rPr>
        <w:t>と</w:t>
      </w:r>
      <w:r>
        <w:rPr>
          <w:rFonts w:hint="eastAsia"/>
          <w:sz w:val="24"/>
        </w:rPr>
        <w:t>NME(</w:t>
      </w:r>
      <w:r>
        <w:rPr>
          <w:rFonts w:hint="eastAsia"/>
          <w:sz w:val="24"/>
        </w:rPr>
        <w:t>ヌクレオチド</w:t>
      </w:r>
      <w:r>
        <w:rPr>
          <w:rFonts w:hint="eastAsia"/>
          <w:sz w:val="24"/>
        </w:rPr>
        <w:t>)</w:t>
      </w:r>
      <w:r>
        <w:rPr>
          <w:rFonts w:hint="eastAsia"/>
          <w:sz w:val="24"/>
        </w:rPr>
        <w:t>でキャップした</w:t>
      </w:r>
      <w:r>
        <w:rPr>
          <w:rFonts w:hint="eastAsia"/>
          <w:sz w:val="24"/>
        </w:rPr>
        <w:t>1</w:t>
      </w:r>
      <w:r w:rsidR="00154520">
        <w:rPr>
          <w:rFonts w:hint="eastAsia"/>
          <w:sz w:val="24"/>
        </w:rPr>
        <w:t>残基の</w:t>
      </w:r>
      <w:bookmarkStart w:id="3" w:name="_GoBack"/>
      <w:bookmarkEnd w:id="3"/>
      <w:r>
        <w:rPr>
          <w:rFonts w:hint="eastAsia"/>
          <w:sz w:val="24"/>
        </w:rPr>
        <w:t>アスパラギン酸</w:t>
      </w:r>
      <w:r>
        <w:rPr>
          <w:rFonts w:hint="eastAsia"/>
          <w:sz w:val="24"/>
        </w:rPr>
        <w:t>(</w:t>
      </w:r>
      <w:r>
        <w:rPr>
          <w:sz w:val="24"/>
        </w:rPr>
        <w:t>ASH</w:t>
      </w:r>
      <w:r>
        <w:rPr>
          <w:rFonts w:hint="eastAsia"/>
          <w:sz w:val="24"/>
        </w:rPr>
        <w:t>)</w:t>
      </w:r>
      <w:r>
        <w:rPr>
          <w:rFonts w:hint="eastAsia"/>
          <w:sz w:val="24"/>
        </w:rPr>
        <w:t>を作成し、</w:t>
      </w:r>
      <w:r>
        <w:rPr>
          <w:rFonts w:hint="eastAsia"/>
          <w:sz w:val="24"/>
        </w:rPr>
        <w:t>REMD</w:t>
      </w:r>
      <w:r>
        <w:rPr>
          <w:rFonts w:hint="eastAsia"/>
          <w:sz w:val="24"/>
        </w:rPr>
        <w:t>シミュレーションに用いた。アスパラギン酸の初期構造はいずれも</w:t>
      </w:r>
      <w:r>
        <w:rPr>
          <w:rFonts w:hint="eastAsia"/>
          <w:sz w:val="24"/>
        </w:rPr>
        <w:t>syn</w:t>
      </w:r>
      <w:r>
        <w:rPr>
          <w:rFonts w:hint="eastAsia"/>
          <w:sz w:val="24"/>
        </w:rPr>
        <w:t>で、レプリカ数は</w:t>
      </w:r>
      <w:r>
        <w:rPr>
          <w:rFonts w:hint="eastAsia"/>
          <w:sz w:val="24"/>
        </w:rPr>
        <w:t>6</w:t>
      </w:r>
      <w:r>
        <w:rPr>
          <w:rFonts w:hint="eastAsia"/>
          <w:sz w:val="24"/>
        </w:rPr>
        <w:t>、交換ステップ数は</w:t>
      </w:r>
      <w:r>
        <w:rPr>
          <w:rFonts w:hint="eastAsia"/>
          <w:sz w:val="24"/>
        </w:rPr>
        <w:t>10</w:t>
      </w:r>
      <w:r>
        <w:rPr>
          <w:rFonts w:hint="eastAsia"/>
          <w:sz w:val="24"/>
        </w:rPr>
        <w:t>、各系の温度は</w:t>
      </w:r>
      <w:r>
        <w:rPr>
          <w:rFonts w:hint="eastAsia"/>
          <w:sz w:val="24"/>
        </w:rPr>
        <w:t>300</w:t>
      </w:r>
      <w:r>
        <w:rPr>
          <w:sz w:val="24"/>
        </w:rPr>
        <w:t>-900K</w:t>
      </w:r>
      <w:r>
        <w:rPr>
          <w:rFonts w:hint="eastAsia"/>
          <w:sz w:val="24"/>
        </w:rPr>
        <w:t>で等比数列を用いて設定した。時間刻みは</w:t>
      </w:r>
      <w:r>
        <w:rPr>
          <w:rFonts w:hint="eastAsia"/>
          <w:sz w:val="24"/>
        </w:rPr>
        <w:t>1fs</w:t>
      </w:r>
      <w:r>
        <w:rPr>
          <w:rFonts w:hint="eastAsia"/>
          <w:sz w:val="24"/>
        </w:rPr>
        <w:t>で、</w:t>
      </w:r>
      <w:r>
        <w:rPr>
          <w:rFonts w:hint="eastAsia"/>
          <w:sz w:val="24"/>
        </w:rPr>
        <w:t>10</w:t>
      </w:r>
      <w:r>
        <w:rPr>
          <w:sz w:val="24"/>
        </w:rPr>
        <w:t>ns</w:t>
      </w:r>
      <w:r>
        <w:rPr>
          <w:rFonts w:hint="eastAsia"/>
          <w:sz w:val="24"/>
        </w:rPr>
        <w:t>のシミュレーションを行った。総ステップ数に</w:t>
      </w:r>
      <w:r w:rsidR="00E47202">
        <w:rPr>
          <w:rFonts w:hint="eastAsia"/>
          <w:sz w:val="24"/>
        </w:rPr>
        <w:t>ついて、</w:t>
      </w:r>
      <w:r w:rsidR="00E47202">
        <w:rPr>
          <w:rFonts w:hint="eastAsia"/>
          <w:sz w:val="24"/>
        </w:rPr>
        <w:t>ff14SB</w:t>
      </w:r>
      <w:r w:rsidR="00E47202">
        <w:rPr>
          <w:rFonts w:hint="eastAsia"/>
          <w:sz w:val="24"/>
        </w:rPr>
        <w:t>の力場においてのみ総ステップ数</w:t>
      </w:r>
      <w:r w:rsidR="00E47202">
        <w:rPr>
          <w:rFonts w:hint="eastAsia"/>
          <w:sz w:val="24"/>
        </w:rPr>
        <w:t>10</w:t>
      </w:r>
      <w:r w:rsidR="00E47202">
        <w:rPr>
          <w:sz w:val="24"/>
          <w:vertAlign w:val="superscript"/>
        </w:rPr>
        <w:t>8</w:t>
      </w:r>
      <w:r w:rsidR="00E47202">
        <w:rPr>
          <w:rFonts w:hint="eastAsia"/>
          <w:sz w:val="24"/>
        </w:rPr>
        <w:t>の</w:t>
      </w:r>
      <w:r w:rsidR="00E47202">
        <w:rPr>
          <w:rFonts w:hint="eastAsia"/>
          <w:sz w:val="24"/>
        </w:rPr>
        <w:t>REMD</w:t>
      </w:r>
      <w:r w:rsidR="00E47202">
        <w:rPr>
          <w:rFonts w:hint="eastAsia"/>
          <w:sz w:val="24"/>
        </w:rPr>
        <w:t>シミュレーションも行った。</w:t>
      </w:r>
      <w:r>
        <w:rPr>
          <w:rFonts w:hint="eastAsia"/>
          <w:sz w:val="24"/>
        </w:rPr>
        <w:t>以下の表</w:t>
      </w:r>
      <w:r>
        <w:rPr>
          <w:rFonts w:hint="eastAsia"/>
          <w:sz w:val="24"/>
        </w:rPr>
        <w:t>1</w:t>
      </w:r>
      <w:r>
        <w:rPr>
          <w:rFonts w:hint="eastAsia"/>
          <w:sz w:val="24"/>
        </w:rPr>
        <w:t>に</w:t>
      </w:r>
      <w:r>
        <w:rPr>
          <w:rFonts w:hint="eastAsia"/>
          <w:sz w:val="24"/>
        </w:rPr>
        <w:t>REMD</w:t>
      </w:r>
      <w:r>
        <w:rPr>
          <w:rFonts w:hint="eastAsia"/>
          <w:sz w:val="24"/>
        </w:rPr>
        <w:t>シミュレーションの計算条件をまとめた。</w:t>
      </w:r>
    </w:p>
    <w:p w:rsidR="005F2013" w:rsidRDefault="005F2013" w:rsidP="005F2013">
      <w:pPr>
        <w:rPr>
          <w:sz w:val="24"/>
        </w:rPr>
      </w:pPr>
    </w:p>
    <w:p w:rsidR="005F2013" w:rsidRPr="005F2013" w:rsidRDefault="005F2013" w:rsidP="005F2013">
      <w:pPr>
        <w:rPr>
          <w:sz w:val="24"/>
        </w:rPr>
      </w:pPr>
      <w:r>
        <w:rPr>
          <w:rFonts w:hint="eastAsia"/>
          <w:sz w:val="24"/>
        </w:rPr>
        <w:t>表</w:t>
      </w:r>
      <w:r>
        <w:rPr>
          <w:rFonts w:hint="eastAsia"/>
          <w:sz w:val="24"/>
        </w:rPr>
        <w:t>1</w:t>
      </w:r>
      <w:r>
        <w:rPr>
          <w:rFonts w:hint="eastAsia"/>
          <w:sz w:val="24"/>
        </w:rPr>
        <w:t>：</w:t>
      </w:r>
      <w:r>
        <w:rPr>
          <w:rFonts w:hint="eastAsia"/>
          <w:sz w:val="24"/>
        </w:rPr>
        <w:t>REMD</w:t>
      </w:r>
      <w:r>
        <w:rPr>
          <w:rFonts w:hint="eastAsia"/>
          <w:sz w:val="24"/>
        </w:rPr>
        <w:t>シミュレーションの計算条件</w:t>
      </w:r>
    </w:p>
    <w:tbl>
      <w:tblPr>
        <w:tblW w:w="9062" w:type="dxa"/>
        <w:tblCellMar>
          <w:left w:w="0" w:type="dxa"/>
          <w:right w:w="0" w:type="dxa"/>
        </w:tblCellMar>
        <w:tblLook w:val="0400" w:firstRow="0" w:lastRow="0" w:firstColumn="0" w:lastColumn="0" w:noHBand="0" w:noVBand="1"/>
      </w:tblPr>
      <w:tblGrid>
        <w:gridCol w:w="2640"/>
        <w:gridCol w:w="6422"/>
      </w:tblGrid>
      <w:tr w:rsidR="005F2013" w:rsidRPr="005F2013" w:rsidTr="005F2013">
        <w:trPr>
          <w:trHeight w:val="175"/>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レプリカ数</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6</w:t>
            </w:r>
            <w:r w:rsidRPr="005F2013">
              <w:rPr>
                <w:rFonts w:ascii="HGPｺﾞｼｯｸE" w:eastAsia="HGPｺﾞｼｯｸE" w:hAnsi="HGPｺﾞｼｯｸE" w:cs="Arial" w:hint="eastAsia"/>
                <w:color w:val="000000" w:themeColor="dark1"/>
                <w:kern w:val="24"/>
                <w:szCs w:val="21"/>
              </w:rPr>
              <w:t>個</w:t>
            </w:r>
          </w:p>
        </w:tc>
      </w:tr>
      <w:tr w:rsidR="005F2013" w:rsidRPr="005F2013" w:rsidTr="005F2013">
        <w:trPr>
          <w:trHeight w:val="243"/>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温度</w:t>
            </w: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K</w:t>
            </w:r>
            <w:r>
              <w:rPr>
                <w:rFonts w:ascii="HGPｺﾞｼｯｸE" w:eastAsia="HGPｺﾞｼｯｸE" w:hAnsi="HGPｺﾞｼｯｸE" w:cs="Arial" w:hint="eastAsia"/>
                <w:color w:val="000000" w:themeColor="dark1"/>
                <w:kern w:val="24"/>
                <w:szCs w:val="21"/>
              </w:rPr>
              <w:t>)</w:t>
            </w:r>
          </w:p>
        </w:tc>
        <w:tc>
          <w:tcPr>
            <w:tcW w:w="6422"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Unicode MS" w:hint="eastAsia"/>
                <w:color w:val="000000" w:themeColor="dark1"/>
                <w:kern w:val="24"/>
                <w:szCs w:val="21"/>
              </w:rPr>
              <w:t>300, 373,</w:t>
            </w:r>
            <w:r w:rsidRPr="005F2013">
              <w:rPr>
                <w:rFonts w:ascii="HGPｺﾞｼｯｸE" w:eastAsia="HGPｺﾞｼｯｸE" w:hAnsi="HGPｺﾞｼｯｸE" w:cs="Arial Unicode MS" w:hint="eastAsia"/>
                <w:color w:val="000000" w:themeColor="dark1"/>
                <w:kern w:val="24"/>
                <w:szCs w:val="21"/>
              </w:rPr>
              <w:t xml:space="preserve"> 465, 579, 722</w:t>
            </w:r>
            <w:r w:rsidRPr="005F2013">
              <w:rPr>
                <w:rFonts w:ascii="HGPｺﾞｼｯｸE" w:eastAsia="HGPｺﾞｼｯｸE" w:hAnsi="HGPｺﾞｼｯｸE" w:cs="Arial Unicode MS" w:hint="eastAsia"/>
                <w:color w:val="000000" w:themeColor="dark1"/>
                <w:kern w:val="24"/>
                <w:szCs w:val="21"/>
              </w:rPr>
              <w:t>, 900</w:t>
            </w:r>
          </w:p>
        </w:tc>
      </w:tr>
      <w:tr w:rsidR="005F2013" w:rsidRPr="005F2013" w:rsidTr="005F2013">
        <w:trPr>
          <w:trHeight w:val="127"/>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力場</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Pr>
                <w:rFonts w:ascii="HGPｺﾞｼｯｸE" w:eastAsia="HGPｺﾞｼｯｸE" w:hAnsi="HGPｺﾞｼｯｸE" w:cs="Arial"/>
                <w:color w:val="000000" w:themeColor="dark1"/>
                <w:kern w:val="24"/>
                <w:szCs w:val="21"/>
              </w:rPr>
              <w:t xml:space="preserve">ff99SB, fff03, </w:t>
            </w:r>
            <w:r w:rsidRPr="005F2013">
              <w:rPr>
                <w:rFonts w:ascii="HGPｺﾞｼｯｸE" w:eastAsia="HGPｺﾞｼｯｸE" w:hAnsi="HGPｺﾞｼｯｸE" w:cs="Arial" w:hint="eastAsia"/>
                <w:color w:val="000000" w:themeColor="dark1"/>
                <w:kern w:val="24"/>
                <w:szCs w:val="21"/>
              </w:rPr>
              <w:t>ff14SB</w:t>
            </w:r>
          </w:p>
        </w:tc>
      </w:tr>
      <w:tr w:rsidR="00956029" w:rsidRPr="005F2013" w:rsidTr="005F2013">
        <w:trPr>
          <w:trHeight w:val="127"/>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tcPr>
          <w:p w:rsidR="00956029" w:rsidRPr="005F2013" w:rsidRDefault="00956029" w:rsidP="005F2013">
            <w:pPr>
              <w:widowControl/>
              <w:jc w:val="center"/>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交換ステップ数</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rsidR="00956029" w:rsidRDefault="00956029" w:rsidP="005F2013">
            <w:pPr>
              <w:widowControl/>
              <w:jc w:val="center"/>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10</w:t>
            </w:r>
          </w:p>
        </w:tc>
      </w:tr>
      <w:tr w:rsidR="005F2013" w:rsidRPr="005F2013" w:rsidTr="005F2013">
        <w:trPr>
          <w:trHeight w:val="22"/>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総ステップ数</w:t>
            </w:r>
          </w:p>
        </w:tc>
        <w:tc>
          <w:tcPr>
            <w:tcW w:w="6422"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a</w:t>
            </w: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hint="eastAsia"/>
                <w:color w:val="000000" w:themeColor="dark1"/>
                <w:kern w:val="24"/>
                <w:szCs w:val="21"/>
              </w:rPr>
              <w:t>10</w:t>
            </w:r>
            <w:r w:rsidRPr="005F2013">
              <w:rPr>
                <w:rFonts w:ascii="HGPｺﾞｼｯｸE" w:eastAsia="HGPｺﾞｼｯｸE" w:hAnsi="HGPｺﾞｼｯｸE" w:cs="Arial" w:hint="eastAsia"/>
                <w:color w:val="000000" w:themeColor="dark1"/>
                <w:kern w:val="24"/>
                <w:szCs w:val="21"/>
                <w:vertAlign w:val="superscript"/>
              </w:rPr>
              <w:t>7</w:t>
            </w:r>
            <w:r>
              <w:rPr>
                <w:rFonts w:ascii="HGPｺﾞｼｯｸE" w:eastAsia="HGPｺﾞｼｯｸE" w:hAnsi="HGPｺﾞｼｯｸE" w:cs="Arial"/>
                <w:color w:val="000000" w:themeColor="dark1"/>
                <w:kern w:val="24"/>
                <w:szCs w:val="21"/>
              </w:rPr>
              <w:t>, (b)10</w:t>
            </w:r>
            <w:r w:rsidRPr="005F2013">
              <w:rPr>
                <w:rFonts w:ascii="HGPｺﾞｼｯｸE" w:eastAsia="HGPｺﾞｼｯｸE" w:hAnsi="HGPｺﾞｼｯｸE" w:cs="Arial"/>
                <w:color w:val="000000" w:themeColor="dark1"/>
                <w:kern w:val="24"/>
                <w:szCs w:val="21"/>
                <w:vertAlign w:val="superscript"/>
              </w:rPr>
              <w:t>8</w:t>
            </w:r>
          </w:p>
        </w:tc>
      </w:tr>
      <w:tr w:rsidR="005F2013" w:rsidRPr="005F2013" w:rsidTr="005F2013">
        <w:trPr>
          <w:trHeight w:val="22"/>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刻み幅</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1fs(0.001ps)</w:t>
            </w:r>
          </w:p>
        </w:tc>
      </w:tr>
    </w:tbl>
    <w:p w:rsidR="005A318C" w:rsidRDefault="005A318C" w:rsidP="00240654">
      <w:pPr>
        <w:ind w:right="1320"/>
        <w:outlineLvl w:val="1"/>
        <w:rPr>
          <w:b/>
          <w:sz w:val="24"/>
        </w:rPr>
      </w:pPr>
    </w:p>
    <w:p w:rsidR="005A318C" w:rsidRDefault="005A318C" w:rsidP="00240654">
      <w:pPr>
        <w:ind w:right="1320"/>
        <w:outlineLvl w:val="1"/>
        <w:rPr>
          <w:b/>
          <w:sz w:val="24"/>
        </w:rPr>
      </w:pPr>
    </w:p>
    <w:p w:rsidR="005A318C" w:rsidRDefault="005A318C" w:rsidP="00240654">
      <w:pPr>
        <w:ind w:right="1320"/>
        <w:outlineLvl w:val="1"/>
        <w:rPr>
          <w:b/>
          <w:sz w:val="24"/>
        </w:rPr>
      </w:pPr>
    </w:p>
    <w:p w:rsidR="005A318C" w:rsidRPr="005A318C" w:rsidRDefault="00606CF6" w:rsidP="005A318C">
      <w:pPr>
        <w:rPr>
          <w:rFonts w:ascii="Times New Roman" w:hAnsi="Times New Roman"/>
          <w:sz w:val="24"/>
        </w:rPr>
      </w:pPr>
      <w:r>
        <w:rPr>
          <w:rFonts w:ascii="Times New Roman" w:hAnsi="Times New Roman" w:hint="eastAsia"/>
          <w:b/>
          <w:sz w:val="24"/>
        </w:rPr>
        <w:t>カルボキシル基</w:t>
      </w:r>
      <w:r w:rsidR="005A318C" w:rsidRPr="00C05D52">
        <w:rPr>
          <w:rFonts w:ascii="Times New Roman" w:hAnsi="Times New Roman" w:hint="eastAsia"/>
          <w:b/>
          <w:sz w:val="24"/>
        </w:rPr>
        <w:t>配座</w:t>
      </w:r>
      <w:r>
        <w:rPr>
          <w:rFonts w:ascii="Times New Roman" w:hAnsi="Times New Roman" w:hint="eastAsia"/>
          <w:b/>
          <w:sz w:val="24"/>
        </w:rPr>
        <w:t>の規定</w:t>
      </w:r>
    </w:p>
    <w:p w:rsidR="005A318C"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カルボキシル基</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は水素の結合角度により規定される二面角によって、</w:t>
      </w:r>
    </w:p>
    <w:p w:rsidR="005A318C" w:rsidRDefault="005A318C" w:rsidP="005A318C">
      <w:pPr>
        <w:rPr>
          <w:rFonts w:ascii="Times New Roman" w:hAnsi="Times New Roman"/>
          <w:sz w:val="24"/>
        </w:rPr>
      </w:pPr>
      <w:r>
        <w:rPr>
          <w:rFonts w:ascii="Times New Roman" w:hAnsi="Times New Roman" w:hint="eastAsia"/>
          <w:sz w:val="24"/>
        </w:rPr>
        <w:t>sy</w:t>
      </w:r>
      <w:r>
        <w:rPr>
          <w:rFonts w:ascii="Times New Roman" w:hAnsi="Times New Roman"/>
          <w:sz w:val="24"/>
        </w:rPr>
        <w:t xml:space="preserve">n / </w:t>
      </w:r>
      <w:r>
        <w:rPr>
          <w:rFonts w:ascii="Times New Roman" w:hAnsi="Times New Roman" w:hint="eastAsia"/>
          <w:sz w:val="24"/>
        </w:rPr>
        <w:t>anti</w:t>
      </w:r>
      <w:r>
        <w:rPr>
          <w:rFonts w:ascii="Times New Roman" w:hAnsi="Times New Roman" w:hint="eastAsia"/>
          <w:sz w:val="24"/>
        </w:rPr>
        <w:t>に配座が分けられる。本研究では以下の表２のように、</w:t>
      </w:r>
      <w:r>
        <w:rPr>
          <w:rFonts w:ascii="Times New Roman" w:hAnsi="Times New Roman" w:hint="eastAsia"/>
          <w:sz w:val="24"/>
        </w:rPr>
        <w:t>-90</w:t>
      </w:r>
      <w:r>
        <w:rPr>
          <w:rFonts w:ascii="Times New Roman" w:hAnsi="Times New Roman" w:hint="eastAsia"/>
          <w:sz w:val="24"/>
        </w:rPr>
        <w:t>°～</w:t>
      </w:r>
      <w:r>
        <w:rPr>
          <w:rFonts w:ascii="Times New Roman" w:hAnsi="Times New Roman" w:hint="eastAsia"/>
          <w:sz w:val="24"/>
        </w:rPr>
        <w:t>90</w:t>
      </w:r>
      <w:r>
        <w:rPr>
          <w:rFonts w:ascii="Times New Roman" w:hAnsi="Times New Roman" w:hint="eastAsia"/>
          <w:sz w:val="24"/>
        </w:rPr>
        <w:t>°の時は</w:t>
      </w:r>
      <w:r>
        <w:rPr>
          <w:rFonts w:ascii="Times New Roman" w:hAnsi="Times New Roman" w:hint="eastAsia"/>
          <w:sz w:val="24"/>
        </w:rPr>
        <w:t>syn, -180</w:t>
      </w:r>
      <w:r>
        <w:rPr>
          <w:rFonts w:ascii="Times New Roman" w:hAnsi="Times New Roman" w:hint="eastAsia"/>
          <w:sz w:val="24"/>
        </w:rPr>
        <w:t>°～</w:t>
      </w:r>
      <w:r>
        <w:rPr>
          <w:rFonts w:ascii="Times New Roman" w:hAnsi="Times New Roman"/>
          <w:sz w:val="24"/>
        </w:rPr>
        <w:t>-90</w:t>
      </w:r>
      <w:r>
        <w:rPr>
          <w:rFonts w:ascii="Times New Roman" w:hAnsi="Times New Roman" w:hint="eastAsia"/>
          <w:sz w:val="24"/>
        </w:rPr>
        <w:t>°</w:t>
      </w:r>
      <w:r>
        <w:rPr>
          <w:rFonts w:ascii="Times New Roman" w:hAnsi="Times New Roman" w:hint="eastAsia"/>
          <w:sz w:val="24"/>
        </w:rPr>
        <w:t>, 90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°の時は</w:t>
      </w:r>
      <w:r>
        <w:rPr>
          <w:rFonts w:ascii="Times New Roman" w:hAnsi="Times New Roman" w:hint="eastAsia"/>
          <w:sz w:val="24"/>
        </w:rPr>
        <w:t>anti</w:t>
      </w:r>
      <w:r>
        <w:rPr>
          <w:rFonts w:ascii="Times New Roman" w:hAnsi="Times New Roman" w:hint="eastAsia"/>
          <w:sz w:val="24"/>
        </w:rPr>
        <w:t>と配座を規定した。</w:t>
      </w:r>
      <w:r>
        <w:rPr>
          <w:rFonts w:ascii="Times New Roman" w:hAnsi="Times New Roman" w:hint="eastAsia"/>
          <w:sz w:val="24"/>
        </w:rPr>
        <w:t xml:space="preserve"> </w:t>
      </w:r>
    </w:p>
    <w:p w:rsidR="005A318C" w:rsidRDefault="005A318C" w:rsidP="005A318C">
      <w:pPr>
        <w:rPr>
          <w:rFonts w:ascii="Times New Roman" w:hAnsi="Times New Roman"/>
          <w:sz w:val="24"/>
        </w:rPr>
      </w:pPr>
    </w:p>
    <w:p w:rsidR="005A318C" w:rsidRPr="005A318C" w:rsidRDefault="005A318C" w:rsidP="005A318C">
      <w:pPr>
        <w:rPr>
          <w:sz w:val="24"/>
        </w:rPr>
      </w:pPr>
      <w:r>
        <w:rPr>
          <w:rFonts w:hint="eastAsia"/>
          <w:sz w:val="24"/>
        </w:rPr>
        <w:t>表</w:t>
      </w:r>
      <w:r>
        <w:rPr>
          <w:sz w:val="24"/>
        </w:rPr>
        <w:t>2</w:t>
      </w:r>
      <w:r>
        <w:rPr>
          <w:rFonts w:hint="eastAsia"/>
          <w:sz w:val="24"/>
        </w:rPr>
        <w:t>：二面角に対応する配座の規定</w:t>
      </w:r>
      <w:r w:rsidRPr="005A318C">
        <w:rPr>
          <w:sz w:val="24"/>
        </w:rPr>
        <w:t xml:space="preserve"> </w:t>
      </w:r>
    </w:p>
    <w:tbl>
      <w:tblPr>
        <w:tblStyle w:val="12"/>
        <w:tblW w:w="0" w:type="auto"/>
        <w:tblLook w:val="04A0" w:firstRow="1" w:lastRow="0" w:firstColumn="1" w:lastColumn="0" w:noHBand="0" w:noVBand="1"/>
      </w:tblPr>
      <w:tblGrid>
        <w:gridCol w:w="3020"/>
        <w:gridCol w:w="2787"/>
        <w:gridCol w:w="3254"/>
      </w:tblGrid>
      <w:tr w:rsidR="005A318C" w:rsidTr="005A3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二面角</w:t>
            </w:r>
          </w:p>
        </w:tc>
        <w:tc>
          <w:tcPr>
            <w:tcW w:w="2787" w:type="dxa"/>
          </w:tcPr>
          <w:p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-90°~ 90°</w:t>
            </w:r>
          </w:p>
        </w:tc>
        <w:tc>
          <w:tcPr>
            <w:tcW w:w="3254" w:type="dxa"/>
          </w:tcPr>
          <w:p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 xml:space="preserve">-180°～ </w:t>
            </w:r>
            <w:r w:rsidRPr="005A318C">
              <w:rPr>
                <w:rFonts w:ascii="HGPｺﾞｼｯｸE" w:eastAsia="HGPｺﾞｼｯｸE" w:hAnsi="HGPｺﾞｼｯｸE"/>
                <w:b w:val="0"/>
                <w:szCs w:val="21"/>
              </w:rPr>
              <w:t>-90</w:t>
            </w:r>
            <w:r w:rsidRPr="005A318C">
              <w:rPr>
                <w:rFonts w:ascii="HGPｺﾞｼｯｸE" w:eastAsia="HGPｺﾞｼｯｸE" w:hAnsi="HGPｺﾞｼｯｸE" w:hint="eastAsia"/>
                <w:b w:val="0"/>
                <w:szCs w:val="21"/>
              </w:rPr>
              <w:t>°, 90°～ 180°</w:t>
            </w:r>
          </w:p>
        </w:tc>
      </w:tr>
      <w:tr w:rsidR="005A318C" w:rsidTr="005A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配座</w:t>
            </w:r>
          </w:p>
        </w:tc>
        <w:tc>
          <w:tcPr>
            <w:tcW w:w="2787" w:type="dxa"/>
          </w:tcPr>
          <w:p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r w:rsidRPr="005A318C">
              <w:rPr>
                <w:rFonts w:ascii="HGPｺﾞｼｯｸE" w:eastAsia="HGPｺﾞｼｯｸE" w:hAnsi="HGPｺﾞｼｯｸE" w:hint="eastAsia"/>
                <w:szCs w:val="21"/>
              </w:rPr>
              <w:t>syn</w:t>
            </w:r>
          </w:p>
        </w:tc>
        <w:tc>
          <w:tcPr>
            <w:tcW w:w="3254" w:type="dxa"/>
          </w:tcPr>
          <w:p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r w:rsidRPr="005A318C">
              <w:rPr>
                <w:rFonts w:ascii="HGPｺﾞｼｯｸE" w:eastAsia="HGPｺﾞｼｯｸE" w:hAnsi="HGPｺﾞｼｯｸE"/>
                <w:szCs w:val="21"/>
              </w:rPr>
              <w:t>a</w:t>
            </w:r>
            <w:r w:rsidRPr="005A318C">
              <w:rPr>
                <w:rFonts w:ascii="HGPｺﾞｼｯｸE" w:eastAsia="HGPｺﾞｼｯｸE" w:hAnsi="HGPｺﾞｼｯｸE" w:hint="eastAsia"/>
                <w:szCs w:val="21"/>
              </w:rPr>
              <w:t>nti</w:t>
            </w:r>
          </w:p>
        </w:tc>
      </w:tr>
    </w:tbl>
    <w:p w:rsidR="005A318C" w:rsidRDefault="005A318C" w:rsidP="005A318C">
      <w:pPr>
        <w:rPr>
          <w:rFonts w:ascii="Times New Roman" w:hAnsi="Times New Roman"/>
          <w:sz w:val="24"/>
        </w:rPr>
      </w:pPr>
    </w:p>
    <w:p w:rsidR="005A318C" w:rsidRDefault="005A318C" w:rsidP="00240654">
      <w:pPr>
        <w:ind w:right="1320"/>
        <w:outlineLvl w:val="1"/>
        <w:rPr>
          <w:b/>
          <w:sz w:val="24"/>
        </w:rPr>
      </w:pPr>
    </w:p>
    <w:p w:rsidR="005A318C" w:rsidRDefault="005A318C" w:rsidP="00240654">
      <w:pPr>
        <w:ind w:right="1320"/>
        <w:outlineLvl w:val="1"/>
        <w:rPr>
          <w:b/>
          <w:sz w:val="24"/>
        </w:rPr>
      </w:pPr>
    </w:p>
    <w:p w:rsidR="005A318C" w:rsidRPr="005A318C" w:rsidRDefault="005A318C" w:rsidP="00240654">
      <w:pPr>
        <w:ind w:right="1320"/>
        <w:outlineLvl w:val="1"/>
        <w:rPr>
          <w:b/>
          <w:sz w:val="24"/>
        </w:rPr>
      </w:pPr>
    </w:p>
    <w:p w:rsidR="00E10864" w:rsidRPr="00D24FB4" w:rsidRDefault="00B57A31" w:rsidP="00240654">
      <w:pPr>
        <w:ind w:right="1320"/>
        <w:outlineLvl w:val="1"/>
        <w:rPr>
          <w:b/>
          <w:sz w:val="24"/>
        </w:rPr>
      </w:pPr>
      <w:bookmarkStart w:id="4" w:name="_Toc470171252"/>
      <w:r>
        <w:rPr>
          <w:rFonts w:hint="eastAsia"/>
          <w:b/>
          <w:sz w:val="24"/>
        </w:rPr>
        <w:lastRenderedPageBreak/>
        <w:t>レプリカ交換分子動</w:t>
      </w:r>
      <w:r w:rsidR="00D24FB4" w:rsidRPr="00D24FB4">
        <w:rPr>
          <w:rFonts w:hint="eastAsia"/>
          <w:b/>
          <w:sz w:val="24"/>
        </w:rPr>
        <w:t>力学</w:t>
      </w:r>
      <w:r w:rsidR="00D24FB4">
        <w:rPr>
          <w:rFonts w:hint="eastAsia"/>
          <w:b/>
          <w:sz w:val="24"/>
        </w:rPr>
        <w:t>(REMD)</w:t>
      </w:r>
      <w:r w:rsidR="00D24FB4" w:rsidRPr="00D24FB4">
        <w:rPr>
          <w:rFonts w:hint="eastAsia"/>
          <w:b/>
          <w:sz w:val="24"/>
        </w:rPr>
        <w:t>シミュレーション</w:t>
      </w:r>
      <w:bookmarkEnd w:id="4"/>
    </w:p>
    <w:p w:rsidR="00D17949" w:rsidRPr="00031F72" w:rsidRDefault="00D17949" w:rsidP="00D17949">
      <w:pPr>
        <w:ind w:firstLineChars="100" w:firstLine="240"/>
        <w:rPr>
          <w:rFonts w:ascii="Times New Roman" w:hAnsi="Times New Roman"/>
          <w:sz w:val="24"/>
        </w:rPr>
      </w:pPr>
      <w:r w:rsidRPr="00031F72">
        <w:rPr>
          <w:rFonts w:ascii="Times New Roman" w:hAnsi="Times New Roman" w:hint="eastAsia"/>
          <w:sz w:val="24"/>
        </w:rPr>
        <w:t>REMD</w:t>
      </w:r>
      <w:r>
        <w:rPr>
          <w:rFonts w:ascii="Times New Roman" w:hAnsi="Times New Roman" w:hint="eastAsia"/>
          <w:sz w:val="24"/>
        </w:rPr>
        <w:t>シミュレーション</w:t>
      </w:r>
      <w:r w:rsidR="00956029">
        <w:rPr>
          <w:rFonts w:ascii="Times New Roman" w:hAnsi="Times New Roman" w:hint="eastAsia"/>
          <w:sz w:val="24"/>
        </w:rPr>
        <w:t>は温度のみが異なる系の</w:t>
      </w:r>
      <w:r w:rsidRPr="00031F72">
        <w:rPr>
          <w:rFonts w:ascii="Times New Roman" w:hAnsi="Times New Roman" w:hint="eastAsia"/>
          <w:sz w:val="24"/>
        </w:rPr>
        <w:t>レプリカ</w:t>
      </w:r>
      <w:r>
        <w:rPr>
          <w:rFonts w:ascii="Times New Roman" w:hAnsi="Times New Roman" w:hint="eastAsia"/>
          <w:sz w:val="24"/>
        </w:rPr>
        <w:t>を</w:t>
      </w:r>
      <w:r w:rsidR="00565D46">
        <w:rPr>
          <w:rFonts w:ascii="Times New Roman" w:hAnsi="Times New Roman" w:hint="eastAsia"/>
          <w:sz w:val="24"/>
        </w:rPr>
        <w:t>それぞれ独立かつ、同時に</w:t>
      </w:r>
      <w:r w:rsidRPr="00031F72">
        <w:rPr>
          <w:rFonts w:ascii="Times New Roman" w:hAnsi="Times New Roman" w:hint="eastAsia"/>
          <w:sz w:val="24"/>
        </w:rPr>
        <w:t>MD</w:t>
      </w:r>
      <w:r>
        <w:rPr>
          <w:rFonts w:ascii="Times New Roman" w:hAnsi="Times New Roman" w:hint="eastAsia"/>
          <w:sz w:val="24"/>
        </w:rPr>
        <w:t>シミュレーション</w:t>
      </w:r>
      <w:r w:rsidRPr="00031F72">
        <w:rPr>
          <w:rFonts w:ascii="Times New Roman" w:hAnsi="Times New Roman" w:hint="eastAsia"/>
          <w:sz w:val="24"/>
        </w:rPr>
        <w:t>を走らせ</w:t>
      </w:r>
      <w:r w:rsidR="00956029">
        <w:rPr>
          <w:rFonts w:ascii="Times New Roman" w:hAnsi="Times New Roman" w:hint="eastAsia"/>
          <w:sz w:val="24"/>
        </w:rPr>
        <w:t>ている。指定した</w:t>
      </w:r>
      <w:r w:rsidRPr="00031F72">
        <w:rPr>
          <w:rFonts w:ascii="Times New Roman" w:hAnsi="Times New Roman" w:hint="eastAsia"/>
          <w:sz w:val="24"/>
        </w:rPr>
        <w:t>交換ステップ数に従</w:t>
      </w:r>
      <w:r w:rsidR="00956029">
        <w:rPr>
          <w:rFonts w:ascii="Times New Roman" w:hAnsi="Times New Roman" w:hint="eastAsia"/>
          <w:sz w:val="24"/>
        </w:rPr>
        <w:t>って、詳細釣り合い条件に基づくメトロポリス判定により、それぞれの系の間で構造の交換が</w:t>
      </w:r>
      <w:r w:rsidRPr="00031F72">
        <w:rPr>
          <w:rFonts w:ascii="Times New Roman" w:hAnsi="Times New Roman" w:hint="eastAsia"/>
          <w:sz w:val="24"/>
        </w:rPr>
        <w:t>行われる</w:t>
      </w:r>
      <w:r w:rsidR="00565D46">
        <w:rPr>
          <w:rFonts w:ascii="Times New Roman" w:hAnsi="Times New Roman" w:hint="eastAsia"/>
          <w:sz w:val="24"/>
        </w:rPr>
        <w:t>。</w:t>
      </w:r>
      <w:r w:rsidRPr="00031F72">
        <w:rPr>
          <w:rFonts w:ascii="Times New Roman" w:hAnsi="Times New Roman" w:hint="eastAsia"/>
          <w:sz w:val="24"/>
        </w:rPr>
        <w:t xml:space="preserve"> </w:t>
      </w:r>
    </w:p>
    <w:p w:rsidR="00D17949" w:rsidRDefault="00D17949" w:rsidP="00285072">
      <w:pPr>
        <w:ind w:firstLineChars="100" w:firstLine="240"/>
        <w:rPr>
          <w:rFonts w:ascii="Times New Roman" w:hAnsi="Times New Roman"/>
          <w:sz w:val="24"/>
        </w:rPr>
      </w:pPr>
      <w:r w:rsidRPr="00031F72">
        <w:rPr>
          <w:rFonts w:ascii="Times New Roman" w:hAnsi="Times New Roman" w:hint="eastAsia"/>
          <w:sz w:val="24"/>
        </w:rPr>
        <w:t>レプリカ</w:t>
      </w:r>
      <w:r w:rsidRPr="00031F72">
        <w:rPr>
          <w:rFonts w:ascii="Times New Roman" w:hAnsi="Times New Roman" w:hint="eastAsia"/>
          <w:sz w:val="24"/>
        </w:rPr>
        <w:t>i</w:t>
      </w:r>
      <w:r w:rsidRPr="00031F72">
        <w:rPr>
          <w:rFonts w:ascii="Times New Roman" w:hAnsi="Times New Roman" w:hint="eastAsia"/>
          <w:sz w:val="24"/>
        </w:rPr>
        <w:t>とレプリカ</w:t>
      </w:r>
      <w:r w:rsidRPr="00031F72">
        <w:rPr>
          <w:rFonts w:ascii="Times New Roman" w:hAnsi="Times New Roman" w:hint="eastAsia"/>
          <w:sz w:val="24"/>
        </w:rPr>
        <w:t>j</w:t>
      </w:r>
      <w:r w:rsidRPr="00031F72">
        <w:rPr>
          <w:rFonts w:ascii="Times New Roman" w:hAnsi="Times New Roman" w:hint="eastAsia"/>
          <w:sz w:val="24"/>
        </w:rPr>
        <w:t>で交換を行うとすると遷移確率</w:t>
      </w:r>
      <w:r w:rsidRPr="00031F72">
        <w:rPr>
          <w:rFonts w:ascii="Times New Roman" w:hAnsi="Times New Roman"/>
          <w:sz w:val="24"/>
        </w:rPr>
        <w:t>ρ</w:t>
      </w:r>
      <w:r w:rsidRPr="00031F72">
        <w:rPr>
          <w:rFonts w:ascii="Times New Roman" w:hAnsi="Times New Roman" w:hint="eastAsia"/>
          <w:sz w:val="24"/>
        </w:rPr>
        <w:t>は以下のようになる</w:t>
      </w:r>
      <w:r w:rsidR="00B2654C">
        <w:rPr>
          <w:rFonts w:ascii="Times New Roman" w:hAnsi="Times New Roman" w:hint="eastAsia"/>
          <w:sz w:val="24"/>
        </w:rPr>
        <w:t>。</w:t>
      </w:r>
    </w:p>
    <w:p w:rsidR="00285072" w:rsidRPr="00285072" w:rsidRDefault="00285072" w:rsidP="00285072">
      <w:pPr>
        <w:ind w:firstLineChars="100" w:firstLine="240"/>
        <w:rPr>
          <w:rFonts w:ascii="Times New Roman" w:hAnsi="Times New Roman"/>
          <w:sz w:val="24"/>
        </w:rPr>
      </w:pPr>
    </w:p>
    <w:p w:rsidR="00D17949" w:rsidRDefault="00D17949" w:rsidP="00285072">
      <w:pPr>
        <w:jc w:val="center"/>
        <w:rPr>
          <w:rFonts w:ascii="Times New Roman" w:hAnsi="Times New Roman"/>
          <w:sz w:val="24"/>
        </w:rPr>
      </w:pPr>
      <w:r w:rsidRPr="00031F72">
        <w:rPr>
          <w:rFonts w:ascii="Times New Roman" w:hAnsi="Times New Roman"/>
          <w:sz w:val="24"/>
        </w:rPr>
        <w:t>ρ</w:t>
      </w:r>
      <w:r w:rsidRPr="00031F72">
        <w:rPr>
          <w:rFonts w:ascii="Times New Roman" w:hAnsi="Times New Roman" w:hint="eastAsia"/>
          <w:sz w:val="24"/>
        </w:rPr>
        <w:t xml:space="preserve"> = </w:t>
      </w:r>
      <w:r w:rsidRPr="00031F72">
        <w:rPr>
          <w:rFonts w:ascii="Times New Roman" w:hAnsi="Times New Roman"/>
          <w:sz w:val="24"/>
        </w:rPr>
        <w:t>min [</w:t>
      </w:r>
      <w:r w:rsidRPr="00031F72">
        <w:rPr>
          <w:rFonts w:ascii="Times New Roman" w:hAnsi="Times New Roman" w:hint="eastAsia"/>
          <w:sz w:val="24"/>
        </w:rPr>
        <w:t xml:space="preserve">1, </w:t>
      </w:r>
      <w:r w:rsidRPr="00031F72">
        <w:rPr>
          <w:rFonts w:ascii="Times New Roman" w:hAnsi="Times New Roman"/>
          <w:sz w:val="24"/>
        </w:rPr>
        <w:t>exp (Δ</w:t>
      </w:r>
      <w:r w:rsidRPr="00031F72">
        <w:rPr>
          <w:rFonts w:ascii="Times New Roman" w:hAnsi="Times New Roman"/>
        </w:rPr>
        <w:t>β</w:t>
      </w:r>
      <w:r w:rsidRPr="00031F72">
        <w:rPr>
          <w:rFonts w:ascii="Times New Roman" w:hAnsi="Times New Roman"/>
          <w:sz w:val="24"/>
        </w:rPr>
        <w:t>ΔΕ</w:t>
      </w:r>
      <w:r w:rsidRPr="00031F72">
        <w:rPr>
          <w:rFonts w:ascii="Times New Roman" w:hAnsi="Times New Roman" w:hint="eastAsia"/>
          <w:sz w:val="24"/>
        </w:rPr>
        <w:t>)]</w:t>
      </w:r>
    </w:p>
    <w:p w:rsidR="00285072" w:rsidRPr="00031F72" w:rsidRDefault="00285072" w:rsidP="00285072">
      <w:pPr>
        <w:jc w:val="center"/>
        <w:rPr>
          <w:rFonts w:ascii="Times New Roman" w:hAnsi="Times New Roman"/>
          <w:sz w:val="24"/>
        </w:rPr>
      </w:pPr>
    </w:p>
    <w:p w:rsidR="00D17949" w:rsidRPr="00031F72" w:rsidRDefault="00D17949" w:rsidP="00D17949">
      <w:pPr>
        <w:jc w:val="left"/>
        <w:rPr>
          <w:rFonts w:ascii="Times New Roman" w:hAnsi="Times New Roman"/>
          <w:sz w:val="24"/>
        </w:rPr>
      </w:pPr>
      <w:r w:rsidRPr="00031F72">
        <w:rPr>
          <w:rFonts w:ascii="Times New Roman" w:hAnsi="Times New Roman" w:hint="eastAsia"/>
          <w:sz w:val="24"/>
        </w:rPr>
        <w:t>ここで</w:t>
      </w:r>
      <w:r w:rsidR="00B2654C">
        <w:rPr>
          <w:rFonts w:ascii="Times New Roman" w:hAnsi="Times New Roman" w:hint="eastAsia"/>
          <w:sz w:val="24"/>
        </w:rPr>
        <w:t>、</w:t>
      </w:r>
      <w:r w:rsidRPr="00031F72">
        <w:rPr>
          <w:rFonts w:ascii="Times New Roman" w:hAnsi="Times New Roman"/>
          <w:sz w:val="24"/>
        </w:rPr>
        <w:t>Δ</w:t>
      </w:r>
      <w:r w:rsidRPr="00031F72">
        <w:rPr>
          <w:rFonts w:ascii="Times New Roman" w:hAnsi="Times New Roman"/>
        </w:rPr>
        <w:t>β</w:t>
      </w:r>
      <w:r w:rsidRPr="00031F72">
        <w:rPr>
          <w:rFonts w:ascii="Times New Roman" w:hAnsi="Times New Roman" w:hint="eastAsia"/>
        </w:rPr>
        <w:t xml:space="preserve"> = </w:t>
      </w:r>
      <w:r w:rsidRPr="00031F72">
        <w:rPr>
          <w:rFonts w:ascii="Times New Roman" w:hAnsi="Times New Roman" w:hint="eastAsia"/>
          <w:sz w:val="24"/>
        </w:rPr>
        <w:t>1/(k</w:t>
      </w:r>
      <w:r w:rsidRPr="00031F72">
        <w:rPr>
          <w:rFonts w:ascii="Times New Roman" w:hAnsi="Times New Roman" w:hint="eastAsia"/>
          <w:sz w:val="24"/>
          <w:vertAlign w:val="subscript"/>
        </w:rPr>
        <w:t>B</w:t>
      </w:r>
      <w:r w:rsidRPr="00031F72">
        <w:rPr>
          <w:rFonts w:ascii="Times New Roman" w:hAnsi="Times New Roman" w:hint="eastAsia"/>
          <w:sz w:val="24"/>
        </w:rPr>
        <w:t>T</w:t>
      </w:r>
      <w:r>
        <w:rPr>
          <w:rFonts w:ascii="Times New Roman" w:hAnsi="Times New Roman" w:hint="eastAsia"/>
          <w:sz w:val="24"/>
          <w:vertAlign w:val="subscript"/>
        </w:rPr>
        <w:t>l</w:t>
      </w:r>
      <w:r w:rsidRPr="00031F72">
        <w:rPr>
          <w:rFonts w:ascii="Times New Roman" w:hAnsi="Times New Roman" w:hint="eastAsia"/>
          <w:sz w:val="24"/>
        </w:rPr>
        <w:t>)</w:t>
      </w:r>
      <w:r>
        <w:rPr>
          <w:rFonts w:ascii="Times New Roman" w:hAnsi="Times New Roman" w:hint="eastAsia"/>
          <w:sz w:val="24"/>
        </w:rPr>
        <w:t>‐</w:t>
      </w:r>
      <w:r w:rsidRPr="00031F72">
        <w:rPr>
          <w:rFonts w:ascii="Times New Roman" w:hAnsi="Times New Roman" w:hint="eastAsia"/>
          <w:sz w:val="24"/>
        </w:rPr>
        <w:t>1/(k</w:t>
      </w:r>
      <w:r w:rsidRPr="00031F72">
        <w:rPr>
          <w:rFonts w:ascii="Times New Roman" w:hAnsi="Times New Roman" w:hint="eastAsia"/>
          <w:sz w:val="24"/>
          <w:vertAlign w:val="subscript"/>
        </w:rPr>
        <w:t>B</w:t>
      </w:r>
      <w:r w:rsidRPr="00031F72">
        <w:rPr>
          <w:rFonts w:ascii="Times New Roman" w:hAnsi="Times New Roman" w:hint="eastAsia"/>
          <w:sz w:val="24"/>
        </w:rPr>
        <w:t>T</w:t>
      </w:r>
      <w:r>
        <w:rPr>
          <w:rFonts w:ascii="Times New Roman" w:hAnsi="Times New Roman" w:hint="eastAsia"/>
          <w:sz w:val="24"/>
          <w:vertAlign w:val="subscript"/>
        </w:rPr>
        <w:t>m</w:t>
      </w:r>
      <w:r w:rsidR="00B2654C">
        <w:rPr>
          <w:rFonts w:ascii="Times New Roman" w:hAnsi="Times New Roman" w:hint="eastAsia"/>
          <w:sz w:val="24"/>
        </w:rPr>
        <w:t>)</w:t>
      </w:r>
      <w:r w:rsidR="00B2654C">
        <w:rPr>
          <w:rFonts w:ascii="Times New Roman" w:hAnsi="Times New Roman" w:hint="eastAsia"/>
          <w:sz w:val="24"/>
        </w:rPr>
        <w:t>、</w:t>
      </w:r>
      <w:r w:rsidRPr="00031F72">
        <w:rPr>
          <w:rFonts w:ascii="Times New Roman" w:hAnsi="Times New Roman"/>
          <w:sz w:val="24"/>
        </w:rPr>
        <w:t>ΔΕ</w:t>
      </w:r>
      <w:r w:rsidRPr="00031F72">
        <w:rPr>
          <w:rFonts w:ascii="Times New Roman" w:hAnsi="Times New Roman" w:hint="eastAsia"/>
          <w:sz w:val="24"/>
        </w:rPr>
        <w:t xml:space="preserve"> = E</w:t>
      </w:r>
      <w:r w:rsidRPr="00031F72">
        <w:rPr>
          <w:rFonts w:ascii="Times New Roman" w:hAnsi="Times New Roman" w:hint="eastAsia"/>
          <w:sz w:val="24"/>
          <w:vertAlign w:val="subscript"/>
        </w:rPr>
        <w:t>i</w:t>
      </w:r>
      <w:r>
        <w:rPr>
          <w:rFonts w:ascii="Times New Roman" w:hAnsi="Times New Roman" w:hint="eastAsia"/>
          <w:sz w:val="24"/>
        </w:rPr>
        <w:t>‐</w:t>
      </w:r>
      <w:r w:rsidRPr="00031F72">
        <w:rPr>
          <w:rFonts w:ascii="Times New Roman" w:hAnsi="Times New Roman" w:hint="eastAsia"/>
          <w:sz w:val="24"/>
        </w:rPr>
        <w:t>E</w:t>
      </w:r>
      <w:r w:rsidRPr="00031F72">
        <w:rPr>
          <w:rFonts w:ascii="Times New Roman" w:hAnsi="Times New Roman" w:hint="eastAsia"/>
          <w:sz w:val="24"/>
          <w:vertAlign w:val="subscript"/>
        </w:rPr>
        <w:t>j</w:t>
      </w:r>
      <w:r w:rsidRPr="00031F72">
        <w:rPr>
          <w:rFonts w:ascii="Times New Roman" w:hAnsi="Times New Roman" w:hint="eastAsia"/>
          <w:sz w:val="24"/>
        </w:rPr>
        <w:t>で</w:t>
      </w:r>
      <w:r w:rsidR="00B2654C">
        <w:rPr>
          <w:rFonts w:ascii="Times New Roman" w:hAnsi="Times New Roman" w:hint="eastAsia"/>
          <w:sz w:val="24"/>
        </w:rPr>
        <w:t>、</w:t>
      </w:r>
      <w:r>
        <w:rPr>
          <w:rFonts w:ascii="Times New Roman" w:hAnsi="Times New Roman" w:hint="eastAsia"/>
          <w:sz w:val="24"/>
        </w:rPr>
        <w:t xml:space="preserve"> </w:t>
      </w:r>
      <w:r w:rsidRPr="00031F72">
        <w:rPr>
          <w:rFonts w:ascii="Times New Roman" w:hAnsi="Times New Roman" w:hint="eastAsia"/>
          <w:sz w:val="24"/>
        </w:rPr>
        <w:t>k</w:t>
      </w:r>
      <w:r w:rsidRPr="00031F72">
        <w:rPr>
          <w:rFonts w:ascii="Times New Roman" w:hAnsi="Times New Roman" w:hint="eastAsia"/>
          <w:sz w:val="24"/>
          <w:vertAlign w:val="subscript"/>
        </w:rPr>
        <w:t>B</w:t>
      </w:r>
      <w:r w:rsidRPr="00031F72">
        <w:rPr>
          <w:rFonts w:ascii="Times New Roman" w:hAnsi="Times New Roman" w:hint="eastAsia"/>
          <w:sz w:val="24"/>
        </w:rPr>
        <w:t>はボルツマン定数</w:t>
      </w:r>
      <w:r w:rsidR="00B2654C">
        <w:rPr>
          <w:rFonts w:ascii="Times New Roman" w:hAnsi="Times New Roman" w:hint="eastAsia"/>
          <w:sz w:val="24"/>
        </w:rPr>
        <w:t>、</w:t>
      </w:r>
      <w:r w:rsidRPr="00031F72">
        <w:rPr>
          <w:rFonts w:ascii="Times New Roman" w:hAnsi="Times New Roman" w:hint="eastAsia"/>
          <w:sz w:val="24"/>
        </w:rPr>
        <w:t>E</w:t>
      </w:r>
      <w:r w:rsidRPr="00031F72">
        <w:rPr>
          <w:rFonts w:ascii="Times New Roman" w:hAnsi="Times New Roman" w:hint="eastAsia"/>
          <w:sz w:val="24"/>
        </w:rPr>
        <w:t>はレプリカ</w:t>
      </w:r>
      <w:r w:rsidR="00B2654C">
        <w:rPr>
          <w:rFonts w:ascii="Times New Roman" w:hAnsi="Times New Roman" w:hint="eastAsia"/>
          <w:sz w:val="24"/>
        </w:rPr>
        <w:t>i</w:t>
      </w:r>
      <w:r w:rsidR="00B2654C">
        <w:rPr>
          <w:rFonts w:ascii="Times New Roman" w:hAnsi="Times New Roman" w:hint="eastAsia"/>
          <w:sz w:val="24"/>
        </w:rPr>
        <w:t>、</w:t>
      </w:r>
      <w:r w:rsidRPr="00031F72">
        <w:rPr>
          <w:rFonts w:ascii="Times New Roman" w:hAnsi="Times New Roman" w:hint="eastAsia"/>
          <w:sz w:val="24"/>
        </w:rPr>
        <w:t>j</w:t>
      </w:r>
      <w:r w:rsidRPr="00031F72">
        <w:rPr>
          <w:rFonts w:ascii="Times New Roman" w:hAnsi="Times New Roman" w:hint="eastAsia"/>
          <w:sz w:val="24"/>
        </w:rPr>
        <w:t>における交換を行う前のポテンシャル</w:t>
      </w:r>
      <w:r>
        <w:rPr>
          <w:rFonts w:ascii="Times New Roman" w:hAnsi="Times New Roman" w:hint="eastAsia"/>
          <w:sz w:val="24"/>
        </w:rPr>
        <w:t>エネルギー</w:t>
      </w:r>
      <w:r w:rsidRPr="00031F72">
        <w:rPr>
          <w:rFonts w:ascii="Times New Roman" w:hAnsi="Times New Roman" w:hint="eastAsia"/>
          <w:sz w:val="24"/>
        </w:rPr>
        <w:t>に対応している</w:t>
      </w:r>
      <w:r w:rsidR="00956029">
        <w:rPr>
          <w:rFonts w:ascii="Times New Roman" w:hAnsi="Times New Roman" w:hint="eastAsia"/>
          <w:sz w:val="24"/>
        </w:rPr>
        <w:t>。</w:t>
      </w:r>
      <w:r>
        <w:rPr>
          <w:rFonts w:ascii="Times New Roman" w:hAnsi="Times New Roman" w:hint="eastAsia"/>
          <w:sz w:val="24"/>
        </w:rPr>
        <w:t>系の温度</w:t>
      </w:r>
      <w:r>
        <w:rPr>
          <w:rFonts w:ascii="Times New Roman" w:hAnsi="Times New Roman" w:hint="eastAsia"/>
          <w:sz w:val="24"/>
        </w:rPr>
        <w:t>T</w:t>
      </w:r>
      <w:r>
        <w:rPr>
          <w:rFonts w:ascii="Times New Roman" w:hAnsi="Times New Roman" w:hint="eastAsia"/>
          <w:sz w:val="24"/>
          <w:vertAlign w:val="subscript"/>
        </w:rPr>
        <w:t>l</w:t>
      </w:r>
      <w:r>
        <w:rPr>
          <w:rFonts w:ascii="Times New Roman" w:hAnsi="Times New Roman" w:hint="eastAsia"/>
          <w:sz w:val="24"/>
        </w:rPr>
        <w:t>はレプリカ</w:t>
      </w:r>
      <w:r>
        <w:rPr>
          <w:rFonts w:ascii="Times New Roman" w:hAnsi="Times New Roman" w:hint="eastAsia"/>
          <w:sz w:val="24"/>
        </w:rPr>
        <w:t>i</w:t>
      </w:r>
      <w:r>
        <w:rPr>
          <w:rFonts w:ascii="Times New Roman" w:hAnsi="Times New Roman" w:hint="eastAsia"/>
          <w:sz w:val="24"/>
        </w:rPr>
        <w:t>の温度に</w:t>
      </w:r>
      <w:r w:rsidR="00B2654C">
        <w:rPr>
          <w:rFonts w:ascii="Times New Roman" w:hAnsi="Times New Roman" w:hint="eastAsia"/>
          <w:sz w:val="24"/>
        </w:rPr>
        <w:t>、</w:t>
      </w:r>
      <w:r>
        <w:rPr>
          <w:rFonts w:ascii="Times New Roman" w:hAnsi="Times New Roman" w:hint="eastAsia"/>
          <w:sz w:val="24"/>
        </w:rPr>
        <w:t>T</w:t>
      </w:r>
      <w:r>
        <w:rPr>
          <w:rFonts w:ascii="Times New Roman" w:hAnsi="Times New Roman" w:hint="eastAsia"/>
          <w:sz w:val="24"/>
          <w:vertAlign w:val="subscript"/>
        </w:rPr>
        <w:t>m</w:t>
      </w:r>
      <w:r>
        <w:rPr>
          <w:rFonts w:ascii="Times New Roman" w:hAnsi="Times New Roman" w:hint="eastAsia"/>
          <w:sz w:val="24"/>
        </w:rPr>
        <w:t>はレプリカ</w:t>
      </w:r>
      <w:r>
        <w:rPr>
          <w:rFonts w:ascii="Times New Roman" w:hAnsi="Times New Roman" w:hint="eastAsia"/>
          <w:sz w:val="24"/>
        </w:rPr>
        <w:t>j</w:t>
      </w:r>
      <w:r>
        <w:rPr>
          <w:rFonts w:ascii="Times New Roman" w:hAnsi="Times New Roman" w:hint="eastAsia"/>
          <w:sz w:val="24"/>
        </w:rPr>
        <w:t>の温度に対応している</w:t>
      </w:r>
      <w:r w:rsidR="00B2654C">
        <w:rPr>
          <w:rFonts w:ascii="Times New Roman" w:hAnsi="Times New Roman" w:hint="eastAsia"/>
          <w:sz w:val="24"/>
        </w:rPr>
        <w:t>。</w:t>
      </w:r>
    </w:p>
    <w:p w:rsidR="00593D96" w:rsidRDefault="005A318C" w:rsidP="00285072">
      <w:pPr>
        <w:ind w:firstLineChars="100" w:firstLine="240"/>
        <w:rPr>
          <w:rFonts w:ascii="Times New Roman" w:hAnsi="Times New Roman"/>
          <w:sz w:val="24"/>
        </w:rPr>
      </w:pPr>
      <w:r>
        <w:rPr>
          <w:rFonts w:ascii="Times New Roman" w:hAnsi="Times New Roman" w:hint="eastAsia"/>
          <w:sz w:val="24"/>
        </w:rPr>
        <w:t>従来の</w:t>
      </w:r>
      <w:r>
        <w:rPr>
          <w:rFonts w:ascii="Times New Roman" w:hAnsi="Times New Roman" w:hint="eastAsia"/>
          <w:sz w:val="24"/>
        </w:rPr>
        <w:t>MD</w:t>
      </w:r>
      <w:r w:rsidR="00D17949">
        <w:rPr>
          <w:rFonts w:ascii="Times New Roman" w:hAnsi="Times New Roman" w:hint="eastAsia"/>
          <w:sz w:val="24"/>
        </w:rPr>
        <w:t>シミュレーション</w:t>
      </w:r>
      <w:r w:rsidR="00D17949" w:rsidRPr="00031F72">
        <w:rPr>
          <w:rFonts w:ascii="Times New Roman" w:hAnsi="Times New Roman" w:hint="eastAsia"/>
          <w:sz w:val="24"/>
        </w:rPr>
        <w:t>では構造が</w:t>
      </w:r>
      <w:r w:rsidR="00D17949">
        <w:rPr>
          <w:rFonts w:ascii="Times New Roman" w:hAnsi="Times New Roman" w:hint="eastAsia"/>
          <w:sz w:val="24"/>
        </w:rPr>
        <w:t>エネルギー</w:t>
      </w:r>
      <w:r w:rsidR="00D17949" w:rsidRPr="00031F72">
        <w:rPr>
          <w:rFonts w:ascii="Times New Roman" w:hAnsi="Times New Roman" w:hint="eastAsia"/>
          <w:sz w:val="24"/>
        </w:rPr>
        <w:t>障壁のために準安定構造</w:t>
      </w:r>
      <w:r w:rsidR="00956029">
        <w:rPr>
          <w:rFonts w:ascii="Times New Roman" w:hAnsi="Times New Roman" w:hint="eastAsia"/>
          <w:sz w:val="24"/>
        </w:rPr>
        <w:t>にとらわれてしまい最安定構造にたどり着けないという問題点があった。</w:t>
      </w:r>
      <w:r w:rsidR="00D17949" w:rsidRPr="00031F72">
        <w:rPr>
          <w:rFonts w:ascii="Times New Roman" w:hAnsi="Times New Roman" w:hint="eastAsia"/>
          <w:sz w:val="24"/>
        </w:rPr>
        <w:t>REMD</w:t>
      </w:r>
      <w:r w:rsidR="00D17949">
        <w:rPr>
          <w:rFonts w:ascii="Times New Roman" w:hAnsi="Times New Roman" w:hint="eastAsia"/>
          <w:sz w:val="24"/>
        </w:rPr>
        <w:t>シミュレーション</w:t>
      </w:r>
      <w:r w:rsidR="00D17949" w:rsidRPr="00031F72">
        <w:rPr>
          <w:rFonts w:ascii="Times New Roman" w:hAnsi="Times New Roman" w:hint="eastAsia"/>
          <w:sz w:val="24"/>
        </w:rPr>
        <w:t>では</w:t>
      </w:r>
      <w:r>
        <w:rPr>
          <w:rFonts w:ascii="Times New Roman" w:hAnsi="Times New Roman" w:hint="eastAsia"/>
          <w:sz w:val="24"/>
        </w:rPr>
        <w:t>温度交換を行うことで</w:t>
      </w:r>
      <w:r w:rsidR="00D17949">
        <w:rPr>
          <w:rFonts w:ascii="Times New Roman" w:hAnsi="Times New Roman" w:hint="eastAsia"/>
          <w:sz w:val="24"/>
        </w:rPr>
        <w:t>エネルギー</w:t>
      </w:r>
      <w:r w:rsidR="00956029">
        <w:rPr>
          <w:rFonts w:ascii="Times New Roman" w:hAnsi="Times New Roman" w:hint="eastAsia"/>
          <w:sz w:val="24"/>
        </w:rPr>
        <w:t>障壁を越えることができ、</w:t>
      </w:r>
      <w:r>
        <w:rPr>
          <w:rFonts w:ascii="Times New Roman" w:hAnsi="Times New Roman" w:hint="eastAsia"/>
          <w:sz w:val="24"/>
        </w:rPr>
        <w:t>高温状態における構造の自由化が可能になるため、幅</w:t>
      </w:r>
      <w:r w:rsidR="00956029">
        <w:rPr>
          <w:rFonts w:ascii="Times New Roman" w:hAnsi="Times New Roman" w:hint="eastAsia"/>
          <w:sz w:val="24"/>
        </w:rPr>
        <w:t>広くサンプリングすることが</w:t>
      </w:r>
      <w:r>
        <w:rPr>
          <w:rFonts w:ascii="Times New Roman" w:hAnsi="Times New Roman" w:hint="eastAsia"/>
          <w:sz w:val="24"/>
        </w:rPr>
        <w:t>できる</w:t>
      </w:r>
      <w:r w:rsidR="00956029">
        <w:rPr>
          <w:rFonts w:ascii="Times New Roman" w:hAnsi="Times New Roman" w:hint="eastAsia"/>
          <w:sz w:val="24"/>
        </w:rPr>
        <w:t>。</w:t>
      </w: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5A318C" w:rsidRPr="00E06AF4" w:rsidRDefault="005A318C" w:rsidP="005A318C">
      <w:pPr>
        <w:pStyle w:val="2"/>
        <w:keepNext w:val="0"/>
        <w:widowControl w:val="0"/>
        <w:rPr>
          <w:rFonts w:ascii="Times New Roman" w:hAnsi="Times New Roman"/>
          <w:b/>
          <w:sz w:val="24"/>
        </w:rPr>
      </w:pPr>
      <w:bookmarkStart w:id="5" w:name="_Toc470012237"/>
      <w:bookmarkStart w:id="6" w:name="_Toc470171253"/>
      <w:r>
        <w:rPr>
          <w:rFonts w:ascii="Times New Roman" w:hAnsi="Times New Roman" w:hint="eastAsia"/>
          <w:b/>
          <w:sz w:val="24"/>
        </w:rPr>
        <w:t>アスパラギン酸</w:t>
      </w:r>
      <w:r w:rsidR="00440255">
        <w:rPr>
          <w:rFonts w:ascii="Times New Roman" w:hAnsi="Times New Roman" w:hint="eastAsia"/>
          <w:b/>
          <w:sz w:val="24"/>
        </w:rPr>
        <w:t>カルボキシル基の</w:t>
      </w:r>
      <w:r w:rsidRPr="00E06AF4">
        <w:rPr>
          <w:rFonts w:ascii="Times New Roman" w:hAnsi="Times New Roman" w:hint="eastAsia"/>
          <w:b/>
          <w:sz w:val="24"/>
        </w:rPr>
        <w:t>エネルギー曲線</w:t>
      </w:r>
      <w:bookmarkEnd w:id="5"/>
      <w:bookmarkEnd w:id="6"/>
    </w:p>
    <w:p w:rsidR="005A318C"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1</w:t>
      </w:r>
      <w:r>
        <w:rPr>
          <w:rFonts w:ascii="Times New Roman" w:hAnsi="Times New Roman" w:hint="eastAsia"/>
          <w:sz w:val="24"/>
        </w:rPr>
        <w:t>残基のアスパラギン酸を</w:t>
      </w:r>
      <w:r>
        <w:rPr>
          <w:rFonts w:ascii="Times New Roman" w:hAnsi="Times New Roman"/>
          <w:sz w:val="24"/>
        </w:rPr>
        <w:t>t</w:t>
      </w:r>
      <w:r>
        <w:rPr>
          <w:rFonts w:ascii="Times New Roman" w:hAnsi="Times New Roman" w:hint="eastAsia"/>
          <w:sz w:val="24"/>
        </w:rPr>
        <w:t>leap</w:t>
      </w:r>
      <w:r>
        <w:rPr>
          <w:rFonts w:ascii="Times New Roman" w:hAnsi="Times New Roman" w:hint="eastAsia"/>
          <w:sz w:val="24"/>
        </w:rPr>
        <w:t>で作成し、側鎖のカルボキシル基の二面角</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を</w:t>
      </w:r>
      <w:r>
        <w:rPr>
          <w:rFonts w:ascii="Times New Roman" w:hAnsi="Times New Roman" w:hint="eastAsia"/>
          <w:sz w:val="24"/>
        </w:rPr>
        <w:t>-180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°で</w:t>
      </w:r>
      <w:r>
        <w:rPr>
          <w:rFonts w:ascii="Times New Roman" w:hAnsi="Times New Roman" w:hint="eastAsia"/>
          <w:sz w:val="24"/>
        </w:rPr>
        <w:t>1</w:t>
      </w:r>
      <w:r>
        <w:rPr>
          <w:rFonts w:ascii="Times New Roman" w:hAnsi="Times New Roman" w:hint="eastAsia"/>
          <w:sz w:val="24"/>
        </w:rPr>
        <w:t>°刻みで変えた</w:t>
      </w:r>
      <w:r>
        <w:rPr>
          <w:rFonts w:ascii="Times New Roman" w:hAnsi="Times New Roman" w:hint="eastAsia"/>
          <w:sz w:val="24"/>
        </w:rPr>
        <w:t>36</w:t>
      </w:r>
      <w:r>
        <w:rPr>
          <w:rFonts w:ascii="Times New Roman" w:hAnsi="Times New Roman"/>
          <w:sz w:val="24"/>
        </w:rPr>
        <w:t>0</w:t>
      </w:r>
      <w:r w:rsidR="00F442DF">
        <w:rPr>
          <w:rFonts w:ascii="Times New Roman" w:hAnsi="Times New Roman" w:hint="eastAsia"/>
          <w:sz w:val="24"/>
        </w:rPr>
        <w:t>構造に対して</w:t>
      </w:r>
      <w:r w:rsidR="00440255">
        <w:rPr>
          <w:rFonts w:ascii="Times New Roman" w:hAnsi="Times New Roman" w:hint="eastAsia"/>
          <w:sz w:val="24"/>
        </w:rPr>
        <w:t>、</w:t>
      </w:r>
      <w:r>
        <w:rPr>
          <w:rFonts w:ascii="Times New Roman" w:hAnsi="Times New Roman" w:hint="eastAsia"/>
          <w:sz w:val="24"/>
        </w:rPr>
        <w:t>MD</w:t>
      </w:r>
      <w:r>
        <w:rPr>
          <w:rFonts w:ascii="Times New Roman" w:hAnsi="Times New Roman" w:hint="eastAsia"/>
          <w:sz w:val="24"/>
        </w:rPr>
        <w:t>シミュレーションを行った。それぞれ</w:t>
      </w:r>
      <w:r>
        <w:rPr>
          <w:rFonts w:ascii="Times New Roman" w:hAnsi="Times New Roman" w:hint="eastAsia"/>
          <w:sz w:val="24"/>
        </w:rPr>
        <w:t>1</w:t>
      </w:r>
      <w:r>
        <w:rPr>
          <w:rFonts w:ascii="Times New Roman" w:hAnsi="Times New Roman" w:hint="eastAsia"/>
          <w:sz w:val="24"/>
        </w:rPr>
        <w:t>ステップずつシミュレーションを行い、ポテンシャルエネルギー</w:t>
      </w:r>
      <w:r w:rsidR="00440255">
        <w:rPr>
          <w:rFonts w:ascii="Times New Roman" w:hAnsi="Times New Roman" w:hint="eastAsia"/>
          <w:sz w:val="24"/>
        </w:rPr>
        <w:t>、二面角相互作用、静電相互作用などの</w:t>
      </w:r>
      <w:r w:rsidR="00606CF6">
        <w:rPr>
          <w:rFonts w:ascii="Times New Roman" w:hAnsi="Times New Roman" w:hint="eastAsia"/>
          <w:sz w:val="24"/>
        </w:rPr>
        <w:t>エネルギー</w:t>
      </w:r>
      <w:r>
        <w:rPr>
          <w:rFonts w:ascii="Times New Roman" w:hAnsi="Times New Roman" w:hint="eastAsia"/>
          <w:sz w:val="24"/>
        </w:rPr>
        <w:t>曲線を描写した。</w:t>
      </w:r>
      <w:r w:rsidR="00606CF6">
        <w:rPr>
          <w:rFonts w:ascii="Times New Roman" w:hAnsi="Times New Roman" w:hint="eastAsia"/>
          <w:sz w:val="24"/>
        </w:rPr>
        <w:t>また、</w:t>
      </w:r>
      <w:r>
        <w:rPr>
          <w:rFonts w:ascii="Times New Roman" w:hAnsi="Times New Roman" w:hint="eastAsia"/>
          <w:sz w:val="24"/>
        </w:rPr>
        <w:t>計算条件を以下の表</w:t>
      </w:r>
      <w:r>
        <w:rPr>
          <w:rFonts w:ascii="Times New Roman" w:hAnsi="Times New Roman" w:hint="eastAsia"/>
          <w:sz w:val="24"/>
        </w:rPr>
        <w:t>2</w:t>
      </w:r>
      <w:r>
        <w:rPr>
          <w:rFonts w:ascii="Times New Roman" w:hAnsi="Times New Roman" w:hint="eastAsia"/>
          <w:sz w:val="24"/>
        </w:rPr>
        <w:t>にまとめた。</w:t>
      </w:r>
    </w:p>
    <w:p w:rsidR="005A318C" w:rsidRDefault="005A318C" w:rsidP="005A318C">
      <w:pPr>
        <w:rPr>
          <w:rFonts w:ascii="Times New Roman" w:hAnsi="Times New Roman"/>
          <w:sz w:val="24"/>
        </w:rPr>
      </w:pPr>
    </w:p>
    <w:p w:rsidR="005A318C" w:rsidRDefault="005A318C" w:rsidP="005A318C">
      <w:pPr>
        <w:rPr>
          <w:rFonts w:ascii="Times New Roman" w:hAnsi="Times New Roman"/>
          <w:sz w:val="24"/>
        </w:rPr>
      </w:pPr>
      <w:r>
        <w:rPr>
          <w:rFonts w:ascii="Times New Roman" w:hAnsi="Times New Roman" w:hint="eastAsia"/>
          <w:sz w:val="24"/>
        </w:rPr>
        <w:t>表</w:t>
      </w:r>
      <w:r>
        <w:rPr>
          <w:rFonts w:ascii="Times New Roman" w:hAnsi="Times New Roman" w:hint="eastAsia"/>
          <w:sz w:val="24"/>
        </w:rPr>
        <w:t>2</w:t>
      </w:r>
      <w:r>
        <w:rPr>
          <w:rFonts w:ascii="Times New Roman" w:hAnsi="Times New Roman" w:hint="eastAsia"/>
          <w:sz w:val="24"/>
        </w:rPr>
        <w:t>：計算条件</w:t>
      </w:r>
    </w:p>
    <w:tbl>
      <w:tblPr>
        <w:tblStyle w:val="a9"/>
        <w:tblW w:w="0" w:type="auto"/>
        <w:tblLook w:val="04A0" w:firstRow="1" w:lastRow="0" w:firstColumn="1" w:lastColumn="0" w:noHBand="0" w:noVBand="1"/>
      </w:tblPr>
      <w:tblGrid>
        <w:gridCol w:w="4530"/>
        <w:gridCol w:w="4531"/>
      </w:tblGrid>
      <w:tr w:rsidR="00440255" w:rsidTr="005B1882">
        <w:tc>
          <w:tcPr>
            <w:tcW w:w="4530" w:type="dxa"/>
            <w:shd w:val="clear" w:color="auto" w:fill="auto"/>
          </w:tcPr>
          <w:p w:rsidR="00440255" w:rsidRDefault="00440255" w:rsidP="005B1882">
            <w:pPr>
              <w:rPr>
                <w:rFonts w:ascii="Times New Roman" w:hAnsi="Times New Roman"/>
                <w:sz w:val="24"/>
              </w:rPr>
            </w:pPr>
            <w:r>
              <w:rPr>
                <w:rFonts w:ascii="Times New Roman" w:hAnsi="Times New Roman" w:hint="eastAsia"/>
                <w:sz w:val="24"/>
              </w:rPr>
              <w:t>ツール</w:t>
            </w:r>
          </w:p>
        </w:tc>
        <w:tc>
          <w:tcPr>
            <w:tcW w:w="4531" w:type="dxa"/>
          </w:tcPr>
          <w:p w:rsidR="00440255" w:rsidRDefault="00440255" w:rsidP="005B1882">
            <w:pPr>
              <w:rPr>
                <w:rFonts w:ascii="Times New Roman" w:hAnsi="Times New Roman"/>
                <w:sz w:val="24"/>
              </w:rPr>
            </w:pPr>
            <w:r>
              <w:rPr>
                <w:rFonts w:ascii="Times New Roman" w:hAnsi="Times New Roman" w:hint="eastAsia"/>
                <w:sz w:val="24"/>
              </w:rPr>
              <w:t>Amber</w:t>
            </w:r>
          </w:p>
        </w:tc>
      </w:tr>
      <w:tr w:rsidR="005A318C" w:rsidTr="005B1882">
        <w:tc>
          <w:tcPr>
            <w:tcW w:w="4530" w:type="dxa"/>
            <w:shd w:val="clear" w:color="auto" w:fill="auto"/>
          </w:tcPr>
          <w:p w:rsidR="005A318C" w:rsidRDefault="005A318C" w:rsidP="005B1882">
            <w:pPr>
              <w:rPr>
                <w:rFonts w:ascii="Times New Roman" w:hAnsi="Times New Roman"/>
                <w:sz w:val="24"/>
              </w:rPr>
            </w:pPr>
            <w:r>
              <w:rPr>
                <w:rFonts w:ascii="Times New Roman" w:hAnsi="Times New Roman" w:hint="eastAsia"/>
                <w:sz w:val="24"/>
              </w:rPr>
              <w:t>温度</w:t>
            </w:r>
            <w:r>
              <w:rPr>
                <w:rFonts w:ascii="Times New Roman" w:hAnsi="Times New Roman" w:hint="eastAsia"/>
                <w:sz w:val="24"/>
              </w:rPr>
              <w:t>(</w:t>
            </w:r>
            <w:r>
              <w:rPr>
                <w:rFonts w:ascii="Times New Roman" w:hAnsi="Times New Roman"/>
                <w:sz w:val="24"/>
              </w:rPr>
              <w:t>K</w:t>
            </w:r>
            <w:r>
              <w:rPr>
                <w:rFonts w:ascii="Times New Roman" w:hAnsi="Times New Roman" w:hint="eastAsia"/>
                <w:sz w:val="24"/>
              </w:rPr>
              <w:t>)</w:t>
            </w:r>
          </w:p>
        </w:tc>
        <w:tc>
          <w:tcPr>
            <w:tcW w:w="4531" w:type="dxa"/>
          </w:tcPr>
          <w:p w:rsidR="005A318C" w:rsidRDefault="005A318C" w:rsidP="005B1882">
            <w:pPr>
              <w:rPr>
                <w:rFonts w:ascii="Times New Roman" w:hAnsi="Times New Roman"/>
                <w:sz w:val="24"/>
              </w:rPr>
            </w:pPr>
            <w:r>
              <w:rPr>
                <w:rFonts w:ascii="Times New Roman" w:hAnsi="Times New Roman" w:hint="eastAsia"/>
                <w:sz w:val="24"/>
              </w:rPr>
              <w:t>300</w:t>
            </w:r>
          </w:p>
        </w:tc>
      </w:tr>
      <w:tr w:rsidR="005A318C" w:rsidTr="005B1882">
        <w:tc>
          <w:tcPr>
            <w:tcW w:w="4530" w:type="dxa"/>
            <w:shd w:val="clear" w:color="auto" w:fill="auto"/>
          </w:tcPr>
          <w:p w:rsidR="005A318C" w:rsidRDefault="005A318C" w:rsidP="005B1882">
            <w:pPr>
              <w:rPr>
                <w:rFonts w:ascii="Times New Roman" w:hAnsi="Times New Roman"/>
                <w:sz w:val="24"/>
              </w:rPr>
            </w:pPr>
            <w:r>
              <w:rPr>
                <w:rFonts w:ascii="Times New Roman" w:hAnsi="Times New Roman" w:hint="eastAsia"/>
                <w:sz w:val="24"/>
              </w:rPr>
              <w:t>溶媒</w:t>
            </w:r>
          </w:p>
        </w:tc>
        <w:tc>
          <w:tcPr>
            <w:tcW w:w="4531" w:type="dxa"/>
          </w:tcPr>
          <w:p w:rsidR="005A318C" w:rsidRDefault="005A318C" w:rsidP="005B1882">
            <w:pPr>
              <w:rPr>
                <w:rFonts w:ascii="Times New Roman" w:hAnsi="Times New Roman"/>
                <w:sz w:val="24"/>
              </w:rPr>
            </w:pPr>
            <w:r>
              <w:rPr>
                <w:rFonts w:ascii="Times New Roman" w:hAnsi="Times New Roman" w:hint="eastAsia"/>
                <w:sz w:val="24"/>
              </w:rPr>
              <w:t>GB-OBC(</w:t>
            </w:r>
            <w:r>
              <w:rPr>
                <w:rFonts w:ascii="Times New Roman" w:hAnsi="Times New Roman" w:hint="eastAsia"/>
                <w:sz w:val="24"/>
              </w:rPr>
              <w:t>Ⅱ</w:t>
            </w:r>
            <w:r>
              <w:rPr>
                <w:rFonts w:ascii="Times New Roman" w:hAnsi="Times New Roman" w:hint="eastAsia"/>
                <w:sz w:val="24"/>
              </w:rPr>
              <w:t>)</w:t>
            </w:r>
          </w:p>
        </w:tc>
      </w:tr>
      <w:tr w:rsidR="005A318C" w:rsidTr="005B1882">
        <w:tc>
          <w:tcPr>
            <w:tcW w:w="4530" w:type="dxa"/>
            <w:shd w:val="clear" w:color="auto" w:fill="auto"/>
          </w:tcPr>
          <w:p w:rsidR="005A318C" w:rsidRDefault="005A318C" w:rsidP="005B1882">
            <w:pPr>
              <w:rPr>
                <w:rFonts w:ascii="Times New Roman" w:hAnsi="Times New Roman"/>
                <w:sz w:val="24"/>
              </w:rPr>
            </w:pPr>
            <w:r>
              <w:rPr>
                <w:rFonts w:ascii="Times New Roman" w:hAnsi="Times New Roman" w:hint="eastAsia"/>
                <w:sz w:val="24"/>
              </w:rPr>
              <w:t>力場</w:t>
            </w:r>
          </w:p>
        </w:tc>
        <w:tc>
          <w:tcPr>
            <w:tcW w:w="4531" w:type="dxa"/>
          </w:tcPr>
          <w:p w:rsidR="005A318C" w:rsidRPr="0013151B" w:rsidRDefault="005A318C" w:rsidP="005B1882">
            <w:pPr>
              <w:rPr>
                <w:sz w:val="24"/>
              </w:rPr>
            </w:pPr>
            <w:r>
              <w:rPr>
                <w:sz w:val="24"/>
              </w:rPr>
              <w:t>f</w:t>
            </w:r>
            <w:r>
              <w:rPr>
                <w:rFonts w:hint="eastAsia"/>
                <w:sz w:val="24"/>
              </w:rPr>
              <w:t>f9</w:t>
            </w:r>
            <w:r>
              <w:rPr>
                <w:sz w:val="24"/>
              </w:rPr>
              <w:t>9SB, ff03, ff14SB</w:t>
            </w:r>
          </w:p>
        </w:tc>
      </w:tr>
    </w:tbl>
    <w:p w:rsidR="005A318C" w:rsidRDefault="005A318C" w:rsidP="005A318C">
      <w:pPr>
        <w:rPr>
          <w:rFonts w:ascii="Times New Roman" w:hAnsi="Times New Roman"/>
          <w:sz w:val="24"/>
        </w:rPr>
      </w:pPr>
    </w:p>
    <w:p w:rsidR="005A318C" w:rsidRDefault="005A318C" w:rsidP="005A318C">
      <w:pPr>
        <w:rPr>
          <w:rFonts w:ascii="Times New Roman" w:hAnsi="Times New Roman"/>
          <w:sz w:val="24"/>
        </w:rPr>
      </w:pPr>
    </w:p>
    <w:p w:rsidR="00166EB6" w:rsidRDefault="00166EB6" w:rsidP="005A318C">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3241CD" w:rsidRDefault="003241CD" w:rsidP="00285072">
      <w:pPr>
        <w:rPr>
          <w:rFonts w:ascii="Times New Roman" w:hAnsi="Times New Roman"/>
          <w:sz w:val="24"/>
        </w:rPr>
      </w:pPr>
    </w:p>
    <w:p w:rsidR="005A318C" w:rsidRDefault="005A318C" w:rsidP="00285072">
      <w:pPr>
        <w:rPr>
          <w:rFonts w:ascii="Times New Roman" w:hAnsi="Times New Roman"/>
          <w:sz w:val="24"/>
        </w:rPr>
      </w:pPr>
    </w:p>
    <w:p w:rsidR="00E10864" w:rsidRPr="00A02C2E" w:rsidRDefault="00187DAC" w:rsidP="00A02C2E">
      <w:pPr>
        <w:outlineLvl w:val="0"/>
        <w:rPr>
          <w:rFonts w:ascii="Times New Roman" w:hAnsi="Times New Roman"/>
          <w:sz w:val="24"/>
        </w:rPr>
      </w:pPr>
      <w:bookmarkStart w:id="7" w:name="_Toc470171255"/>
      <w:r>
        <w:rPr>
          <w:rFonts w:hint="eastAsia"/>
          <w:b/>
          <w:sz w:val="24"/>
        </w:rPr>
        <w:t>ⅲ</w:t>
      </w:r>
      <w:r w:rsidR="00E10864" w:rsidRPr="00A02C2E">
        <w:rPr>
          <w:rFonts w:hint="eastAsia"/>
          <w:b/>
          <w:sz w:val="24"/>
        </w:rPr>
        <w:t>[</w:t>
      </w:r>
      <w:r w:rsidR="00E10864" w:rsidRPr="00A02C2E">
        <w:rPr>
          <w:rFonts w:hint="eastAsia"/>
          <w:b/>
          <w:sz w:val="24"/>
        </w:rPr>
        <w:t>結果</w:t>
      </w:r>
      <w:r w:rsidR="00E10864" w:rsidRPr="00A02C2E">
        <w:rPr>
          <w:rFonts w:hint="eastAsia"/>
          <w:b/>
          <w:sz w:val="24"/>
        </w:rPr>
        <w:t>]</w:t>
      </w:r>
      <w:bookmarkEnd w:id="7"/>
    </w:p>
    <w:p w:rsidR="001708D2" w:rsidRPr="00634616" w:rsidRDefault="00187DAC" w:rsidP="00634616">
      <w:pPr>
        <w:outlineLvl w:val="0"/>
        <w:rPr>
          <w:rFonts w:ascii="ＭＳ 明朝" w:hAnsi="ＭＳ 明朝"/>
          <w:b/>
          <w:sz w:val="24"/>
        </w:rPr>
      </w:pPr>
      <w:bookmarkStart w:id="8" w:name="_Toc470171256"/>
      <w:r>
        <w:rPr>
          <w:rFonts w:ascii="ＭＳ 明朝" w:hAnsi="ＭＳ 明朝" w:hint="eastAsia"/>
          <w:b/>
          <w:sz w:val="24"/>
        </w:rPr>
        <w:t>ⅳ</w:t>
      </w:r>
      <w:r w:rsidR="00551B60" w:rsidRPr="00A02C2E">
        <w:rPr>
          <w:rFonts w:ascii="ＭＳ 明朝" w:hAnsi="ＭＳ 明朝" w:hint="eastAsia"/>
          <w:b/>
          <w:sz w:val="24"/>
        </w:rPr>
        <w:t>[考察]</w:t>
      </w:r>
      <w:bookmarkEnd w:id="8"/>
    </w:p>
    <w:p w:rsidR="00E47202" w:rsidRDefault="00635F0E" w:rsidP="00E47202">
      <w:pPr>
        <w:rPr>
          <w:rFonts w:ascii="ＭＳ 明朝" w:hAnsi="ＭＳ 明朝"/>
          <w:sz w:val="24"/>
        </w:rPr>
      </w:pPr>
      <w:r w:rsidRPr="00A02C2E">
        <w:rPr>
          <w:rFonts w:ascii="ＭＳ 明朝" w:hAnsi="ＭＳ 明朝" w:hint="eastAsia"/>
          <w:sz w:val="24"/>
        </w:rPr>
        <w:t xml:space="preserve">　</w:t>
      </w:r>
    </w:p>
    <w:p w:rsidR="00E47202" w:rsidRDefault="00E47202" w:rsidP="00E47202">
      <w:pPr>
        <w:rPr>
          <w:rFonts w:ascii="ＭＳ 明朝" w:hAnsi="ＭＳ 明朝"/>
          <w:sz w:val="24"/>
        </w:rPr>
      </w:pPr>
    </w:p>
    <w:p w:rsidR="00E47202" w:rsidRPr="00A02C2E" w:rsidRDefault="00E47202" w:rsidP="00E47202">
      <w:pPr>
        <w:rPr>
          <w:rFonts w:ascii="ＭＳ 明朝"/>
          <w:b/>
          <w:sz w:val="24"/>
        </w:rPr>
      </w:pPr>
      <w:r w:rsidRPr="00A02C2E">
        <w:rPr>
          <w:rFonts w:ascii="ＭＳ 明朝"/>
          <w:b/>
          <w:sz w:val="24"/>
        </w:rPr>
        <w:t xml:space="preserve"> </w:t>
      </w:r>
    </w:p>
    <w:p w:rsidR="001708D2" w:rsidRPr="0027707F" w:rsidRDefault="001708D2" w:rsidP="001708D2">
      <w:pPr>
        <w:outlineLvl w:val="0"/>
        <w:rPr>
          <w:sz w:val="24"/>
        </w:rPr>
      </w:pPr>
      <w:bookmarkStart w:id="9" w:name="_Toc470171257"/>
      <w:r w:rsidRPr="00A02C2E">
        <w:rPr>
          <w:rFonts w:ascii="ＭＳ 明朝" w:hint="eastAsia"/>
          <w:b/>
          <w:sz w:val="24"/>
        </w:rPr>
        <w:t>[謝辞]</w:t>
      </w:r>
      <w:bookmarkEnd w:id="9"/>
    </w:p>
    <w:p w:rsidR="001708D2" w:rsidRPr="00A02C2E" w:rsidRDefault="001708D2" w:rsidP="001708D2">
      <w:pPr>
        <w:rPr>
          <w:sz w:val="24"/>
        </w:rPr>
      </w:pPr>
      <w:r w:rsidRPr="00A02C2E">
        <w:rPr>
          <w:rFonts w:hint="eastAsia"/>
          <w:sz w:val="24"/>
        </w:rPr>
        <w:t xml:space="preserve">　本研究は、立命館大学</w:t>
      </w:r>
      <w:r w:rsidRPr="00A02C2E">
        <w:rPr>
          <w:sz w:val="24"/>
        </w:rPr>
        <w:t xml:space="preserve"> </w:t>
      </w:r>
      <w:r w:rsidRPr="00A02C2E">
        <w:rPr>
          <w:rFonts w:hint="eastAsia"/>
          <w:sz w:val="24"/>
        </w:rPr>
        <w:t>生命科学部</w:t>
      </w:r>
      <w:r w:rsidRPr="00A02C2E">
        <w:rPr>
          <w:sz w:val="24"/>
        </w:rPr>
        <w:t xml:space="preserve"> </w:t>
      </w:r>
      <w:r w:rsidRPr="00A02C2E">
        <w:rPr>
          <w:rFonts w:hint="eastAsia"/>
          <w:sz w:val="24"/>
        </w:rPr>
        <w:t>生命情報学科</w:t>
      </w:r>
      <w:r w:rsidRPr="00A02C2E">
        <w:rPr>
          <w:sz w:val="24"/>
        </w:rPr>
        <w:t xml:space="preserve"> </w:t>
      </w:r>
      <w:r w:rsidRPr="00A02C2E">
        <w:rPr>
          <w:rFonts w:hint="eastAsia"/>
          <w:sz w:val="24"/>
        </w:rPr>
        <w:t>計算構造生物学研究室にて行いました。本研究を行</w:t>
      </w:r>
      <w:r w:rsidR="00E47202">
        <w:rPr>
          <w:rFonts w:hint="eastAsia"/>
          <w:sz w:val="24"/>
        </w:rPr>
        <w:t>うにあたり、ご指導、ご鞭撻いただきました、高橋卓也教授、笠原浩太</w:t>
      </w:r>
      <w:r w:rsidRPr="00A02C2E">
        <w:rPr>
          <w:rFonts w:hint="eastAsia"/>
          <w:sz w:val="24"/>
        </w:rPr>
        <w:t>助教に厚く御礼を申し上げます。また、同研究室の皆様に感謝を申し上げます。</w:t>
      </w:r>
    </w:p>
    <w:p w:rsidR="003915FE" w:rsidRPr="00A02C2E" w:rsidRDefault="003915FE" w:rsidP="00A97701">
      <w:pPr>
        <w:rPr>
          <w:rFonts w:ascii="ＭＳ 明朝" w:hAnsi="ＭＳ 明朝"/>
          <w:sz w:val="24"/>
        </w:rPr>
      </w:pPr>
    </w:p>
    <w:p w:rsidR="000F211F" w:rsidRPr="00A02C2E" w:rsidRDefault="000F211F" w:rsidP="000B760E">
      <w:pPr>
        <w:outlineLvl w:val="0"/>
        <w:rPr>
          <w:rFonts w:ascii="ＭＳ 明朝" w:hAnsi="ＭＳ 明朝"/>
          <w:b/>
          <w:sz w:val="24"/>
        </w:rPr>
      </w:pPr>
      <w:bookmarkStart w:id="10" w:name="_Toc470171258"/>
      <w:r w:rsidRPr="00A02C2E">
        <w:rPr>
          <w:rFonts w:ascii="ＭＳ 明朝" w:hAnsi="ＭＳ 明朝" w:hint="eastAsia"/>
          <w:b/>
          <w:sz w:val="24"/>
        </w:rPr>
        <w:t>[参考文献]</w:t>
      </w:r>
      <w:bookmarkEnd w:id="10"/>
    </w:p>
    <w:p w:rsidR="00E16031" w:rsidRPr="00A02C2E" w:rsidRDefault="00477264" w:rsidP="00A97701">
      <w:pPr>
        <w:rPr>
          <w:rFonts w:ascii="Times New Roman" w:hAnsi="Times New Roman"/>
          <w:color w:val="000000"/>
          <w:sz w:val="24"/>
        </w:rPr>
      </w:pPr>
      <w:r w:rsidRPr="00A02C2E">
        <w:rPr>
          <w:rFonts w:ascii="Times New Roman" w:hAnsi="Times New Roman"/>
          <w:color w:val="000000"/>
          <w:sz w:val="24"/>
        </w:rPr>
        <w:t>[</w:t>
      </w:r>
      <w:r w:rsidRPr="00A02C2E">
        <w:rPr>
          <w:rFonts w:ascii="Times New Roman" w:hAnsi="Times New Roman" w:hint="eastAsia"/>
          <w:color w:val="000000"/>
          <w:sz w:val="24"/>
        </w:rPr>
        <w:t>1</w:t>
      </w:r>
      <w:r w:rsidR="007E5117" w:rsidRPr="00A02C2E">
        <w:rPr>
          <w:rFonts w:ascii="Times New Roman" w:hAnsi="Times New Roman"/>
          <w:color w:val="000000"/>
          <w:sz w:val="24"/>
        </w:rPr>
        <w:t>]</w:t>
      </w:r>
      <w:r w:rsidR="007E5117" w:rsidRPr="00A02C2E">
        <w:rPr>
          <w:rFonts w:ascii="Times New Roman" w:hAnsi="Times New Roman" w:hint="eastAsia"/>
          <w:color w:val="000000"/>
          <w:sz w:val="24"/>
        </w:rPr>
        <w:t xml:space="preserve"> </w:t>
      </w:r>
      <w:r w:rsidR="007E5117" w:rsidRPr="00A02C2E">
        <w:rPr>
          <w:rFonts w:ascii="Times New Roman" w:hAnsi="Times New Roman"/>
          <w:color w:val="000000"/>
          <w:sz w:val="24"/>
          <w:shd w:val="clear" w:color="auto" w:fill="FFFFFF"/>
        </w:rPr>
        <w:t>Y</w:t>
      </w:r>
      <w:r w:rsidR="007E5117" w:rsidRPr="00A02C2E">
        <w:rPr>
          <w:rFonts w:ascii="Times New Roman" w:hAnsi="Times New Roman" w:hint="eastAsia"/>
          <w:color w:val="000000"/>
          <w:sz w:val="24"/>
          <w:shd w:val="clear" w:color="auto" w:fill="FFFFFF"/>
        </w:rPr>
        <w:t xml:space="preserve">. </w:t>
      </w:r>
      <w:r w:rsidR="007E5117" w:rsidRPr="00A02C2E">
        <w:rPr>
          <w:rFonts w:ascii="Times New Roman" w:hAnsi="Times New Roman"/>
          <w:color w:val="000000"/>
          <w:sz w:val="24"/>
        </w:rPr>
        <w:t>Sugita and Y</w:t>
      </w:r>
      <w:r w:rsidR="007E5117" w:rsidRPr="00A02C2E">
        <w:rPr>
          <w:rFonts w:ascii="Times New Roman" w:hAnsi="Times New Roman" w:hint="eastAsia"/>
          <w:color w:val="000000"/>
          <w:sz w:val="24"/>
        </w:rPr>
        <w:t xml:space="preserve">. </w:t>
      </w:r>
      <w:r w:rsidR="007E5117" w:rsidRPr="00A02C2E">
        <w:rPr>
          <w:rFonts w:ascii="Times New Roman" w:hAnsi="Times New Roman"/>
          <w:color w:val="000000"/>
          <w:sz w:val="24"/>
        </w:rPr>
        <w:t>Okamoto</w:t>
      </w:r>
      <w:r w:rsidR="007E5117" w:rsidRPr="00A02C2E">
        <w:rPr>
          <w:rFonts w:ascii="Times New Roman" w:hAnsi="Times New Roman" w:hint="eastAsia"/>
          <w:color w:val="000000"/>
          <w:sz w:val="24"/>
        </w:rPr>
        <w:t xml:space="preserve">, </w:t>
      </w:r>
      <w:r w:rsidR="007E5117" w:rsidRPr="00A02C2E">
        <w:rPr>
          <w:rFonts w:ascii="Times New Roman" w:hAnsi="Times New Roman"/>
          <w:color w:val="000000"/>
          <w:sz w:val="24"/>
        </w:rPr>
        <w:t>“Replica</w:t>
      </w:r>
      <w:r w:rsidR="007E5117" w:rsidRPr="00A02C2E">
        <w:rPr>
          <w:rFonts w:ascii="ＭＳ 明朝" w:hAnsi="ＭＳ 明朝" w:cs="ＭＳ 明朝" w:hint="eastAsia"/>
          <w:color w:val="000000"/>
          <w:sz w:val="24"/>
        </w:rPr>
        <w:t>-</w:t>
      </w:r>
      <w:r w:rsidR="007E5117" w:rsidRPr="00A02C2E">
        <w:rPr>
          <w:rFonts w:ascii="Times New Roman" w:hAnsi="Times New Roman"/>
          <w:color w:val="000000"/>
          <w:sz w:val="24"/>
        </w:rPr>
        <w:t>exchange molecular dynamics method for protein folding</w:t>
      </w:r>
      <w:r w:rsidR="007E5117" w:rsidRPr="00A02C2E">
        <w:rPr>
          <w:rFonts w:ascii="Times New Roman" w:hAnsi="Times New Roman" w:hint="eastAsia"/>
          <w:color w:val="000000"/>
          <w:sz w:val="24"/>
        </w:rPr>
        <w:t>,</w:t>
      </w:r>
      <w:r w:rsidR="007E5117" w:rsidRPr="00A02C2E">
        <w:rPr>
          <w:rFonts w:ascii="Times New Roman" w:hAnsi="Times New Roman"/>
          <w:color w:val="000000"/>
          <w:sz w:val="24"/>
        </w:rPr>
        <w:t xml:space="preserve">” </w:t>
      </w:r>
      <w:r w:rsidR="007E5117" w:rsidRPr="00A02C2E">
        <w:rPr>
          <w:rFonts w:ascii="Times New Roman" w:hAnsi="Times New Roman"/>
          <w:i/>
          <w:iCs/>
          <w:color w:val="000000"/>
          <w:sz w:val="24"/>
        </w:rPr>
        <w:t>Chemical Physics Letters</w:t>
      </w:r>
      <w:r w:rsidR="0027707F">
        <w:rPr>
          <w:rFonts w:ascii="Times New Roman" w:hAnsi="Times New Roman" w:hint="eastAsia"/>
          <w:color w:val="000000"/>
          <w:sz w:val="24"/>
        </w:rPr>
        <w:t xml:space="preserve"> </w:t>
      </w:r>
      <w:r w:rsidR="007E5117" w:rsidRPr="00A02C2E">
        <w:rPr>
          <w:rFonts w:ascii="Times New Roman" w:hAnsi="Times New Roman"/>
          <w:b/>
          <w:bCs/>
          <w:color w:val="000000"/>
          <w:sz w:val="24"/>
        </w:rPr>
        <w:t>314</w:t>
      </w:r>
      <w:r w:rsidR="007E5117" w:rsidRPr="00A02C2E">
        <w:rPr>
          <w:rFonts w:ascii="Times New Roman" w:hAnsi="Times New Roman" w:hint="eastAsia"/>
          <w:color w:val="000000"/>
          <w:sz w:val="24"/>
        </w:rPr>
        <w:t>,</w:t>
      </w:r>
      <w:r w:rsidR="007E5117" w:rsidRPr="00A02C2E">
        <w:rPr>
          <w:rFonts w:ascii="Times New Roman" w:hAnsi="Times New Roman"/>
          <w:color w:val="000000"/>
          <w:sz w:val="24"/>
        </w:rPr>
        <w:t xml:space="preserve"> 141</w:t>
      </w:r>
      <w:r w:rsidR="007E5117" w:rsidRPr="00A02C2E">
        <w:rPr>
          <w:rFonts w:ascii="ＭＳ 明朝" w:hAnsi="ＭＳ 明朝" w:cs="ＭＳ 明朝" w:hint="eastAsia"/>
          <w:color w:val="000000"/>
          <w:sz w:val="24"/>
        </w:rPr>
        <w:t>‐</w:t>
      </w:r>
      <w:r w:rsidR="007E5117" w:rsidRPr="00A02C2E">
        <w:rPr>
          <w:rFonts w:ascii="Times New Roman" w:hAnsi="Times New Roman"/>
          <w:color w:val="000000"/>
          <w:sz w:val="24"/>
        </w:rPr>
        <w:t>151</w:t>
      </w:r>
      <w:r w:rsidR="007E5117" w:rsidRPr="00A02C2E">
        <w:rPr>
          <w:rFonts w:ascii="Times New Roman" w:hAnsi="Times New Roman" w:hint="eastAsia"/>
          <w:color w:val="000000"/>
          <w:sz w:val="24"/>
        </w:rPr>
        <w:t xml:space="preserve">, </w:t>
      </w:r>
      <w:r w:rsidR="007E5117" w:rsidRPr="00A02C2E">
        <w:rPr>
          <w:rFonts w:ascii="Times New Roman" w:hAnsi="Times New Roman"/>
          <w:color w:val="000000"/>
          <w:sz w:val="24"/>
        </w:rPr>
        <w:t>(</w:t>
      </w:r>
      <w:r w:rsidR="007E5117" w:rsidRPr="00A02C2E">
        <w:rPr>
          <w:rFonts w:ascii="Times New Roman" w:hAnsi="Times New Roman" w:hint="eastAsia"/>
          <w:color w:val="000000"/>
          <w:sz w:val="24"/>
        </w:rPr>
        <w:t>1999</w:t>
      </w:r>
      <w:r w:rsidR="007E5117" w:rsidRPr="00A02C2E">
        <w:rPr>
          <w:rFonts w:ascii="Times New Roman" w:hAnsi="Times New Roman"/>
          <w:color w:val="000000"/>
          <w:sz w:val="24"/>
        </w:rPr>
        <w:t>).</w:t>
      </w:r>
    </w:p>
    <w:p w:rsidR="00E16031" w:rsidRPr="00A02C2E" w:rsidRDefault="008A256A" w:rsidP="00A97701">
      <w:pPr>
        <w:rPr>
          <w:rFonts w:ascii="Times New Roman" w:hAnsi="Times New Roman"/>
          <w:color w:val="000000"/>
          <w:sz w:val="24"/>
        </w:rPr>
      </w:pPr>
      <w:r>
        <w:rPr>
          <w:rFonts w:ascii="Times New Roman" w:hAnsi="Times New Roman" w:hint="eastAsia"/>
          <w:color w:val="000000"/>
          <w:sz w:val="24"/>
        </w:rPr>
        <w:lastRenderedPageBreak/>
        <w:t xml:space="preserve">[2]D.J.Sindhikara, Y.Meng and </w:t>
      </w:r>
      <w:r w:rsidR="00E16031" w:rsidRPr="00A02C2E">
        <w:rPr>
          <w:rFonts w:ascii="Times New Roman" w:hAnsi="Times New Roman" w:hint="eastAsia"/>
          <w:color w:val="000000"/>
          <w:sz w:val="24"/>
        </w:rPr>
        <w:t xml:space="preserve">A.E.Roitberg, </w:t>
      </w:r>
      <w:r w:rsidR="00E16031" w:rsidRPr="00A02C2E">
        <w:rPr>
          <w:rFonts w:ascii="Times New Roman" w:hAnsi="Times New Roman"/>
          <w:color w:val="000000"/>
          <w:sz w:val="24"/>
        </w:rPr>
        <w:t>”</w:t>
      </w:r>
      <w:r w:rsidR="00E16031" w:rsidRPr="00A02C2E">
        <w:rPr>
          <w:rFonts w:ascii="Times New Roman" w:hAnsi="Times New Roman" w:hint="eastAsia"/>
          <w:color w:val="000000"/>
          <w:sz w:val="24"/>
        </w:rPr>
        <w:t>Exchange frequency in replica exchange molecular dynamics,</w:t>
      </w:r>
      <w:r w:rsidR="00E16031" w:rsidRPr="00A02C2E">
        <w:rPr>
          <w:rFonts w:ascii="Times New Roman" w:hAnsi="Times New Roman"/>
          <w:color w:val="000000"/>
          <w:sz w:val="24"/>
        </w:rPr>
        <w:t>”</w:t>
      </w:r>
      <w:r w:rsidR="00E16031" w:rsidRPr="0098221A">
        <w:rPr>
          <w:rFonts w:ascii="Times New Roman" w:hAnsi="Times New Roman" w:hint="eastAsia"/>
          <w:color w:val="000000"/>
          <w:sz w:val="24"/>
        </w:rPr>
        <w:t xml:space="preserve"> </w:t>
      </w:r>
      <w:r w:rsidR="00884E74" w:rsidRPr="0098221A">
        <w:rPr>
          <w:rFonts w:ascii="Times New Roman" w:hAnsi="Times New Roman" w:hint="eastAsia"/>
          <w:color w:val="000000"/>
          <w:sz w:val="24"/>
        </w:rPr>
        <w:t>J.</w:t>
      </w:r>
      <w:r w:rsidR="002B3264" w:rsidRPr="0098221A">
        <w:rPr>
          <w:rFonts w:ascii="Times New Roman" w:hAnsi="Times New Roman" w:hint="eastAsia"/>
          <w:color w:val="000000"/>
          <w:sz w:val="24"/>
        </w:rPr>
        <w:t xml:space="preserve"> </w:t>
      </w:r>
      <w:r w:rsidR="00884E74" w:rsidRPr="0098221A">
        <w:rPr>
          <w:rFonts w:ascii="Times New Roman" w:hAnsi="Times New Roman" w:hint="eastAsia"/>
          <w:color w:val="000000"/>
          <w:sz w:val="24"/>
        </w:rPr>
        <w:t>Chem.Phys</w:t>
      </w:r>
      <w:r w:rsidR="00884E74" w:rsidRPr="00A02C2E">
        <w:rPr>
          <w:rFonts w:ascii="Times New Roman" w:hAnsi="Times New Roman" w:hint="eastAsia"/>
          <w:color w:val="000000"/>
          <w:sz w:val="24"/>
        </w:rPr>
        <w:t>.</w:t>
      </w:r>
      <w:r w:rsidR="002B3264">
        <w:rPr>
          <w:rFonts w:ascii="Times New Roman" w:hAnsi="Times New Roman" w:hint="eastAsia"/>
          <w:color w:val="000000"/>
          <w:sz w:val="24"/>
        </w:rPr>
        <w:t xml:space="preserve"> </w:t>
      </w:r>
      <w:r w:rsidR="00884E74" w:rsidRPr="002B3264">
        <w:rPr>
          <w:rFonts w:ascii="Times New Roman" w:hAnsi="Times New Roman" w:hint="eastAsia"/>
          <w:b/>
          <w:color w:val="000000"/>
          <w:sz w:val="24"/>
        </w:rPr>
        <w:t>128</w:t>
      </w:r>
      <w:r w:rsidR="0027707F">
        <w:rPr>
          <w:rFonts w:ascii="Times New Roman" w:hAnsi="Times New Roman" w:hint="eastAsia"/>
          <w:b/>
          <w:color w:val="000000"/>
          <w:sz w:val="24"/>
        </w:rPr>
        <w:t>,</w:t>
      </w:r>
      <w:r w:rsidR="002B3264">
        <w:rPr>
          <w:rFonts w:ascii="Times New Roman" w:hAnsi="Times New Roman" w:hint="eastAsia"/>
          <w:color w:val="000000"/>
          <w:sz w:val="24"/>
        </w:rPr>
        <w:t xml:space="preserve"> 024103</w:t>
      </w:r>
      <w:r w:rsidR="0027707F">
        <w:rPr>
          <w:rFonts w:ascii="Times New Roman" w:hAnsi="Times New Roman" w:hint="eastAsia"/>
          <w:color w:val="000000"/>
          <w:sz w:val="24"/>
        </w:rPr>
        <w:t xml:space="preserve">, </w:t>
      </w:r>
      <w:r w:rsidR="00884E74" w:rsidRPr="00A02C2E">
        <w:rPr>
          <w:rFonts w:ascii="Times New Roman" w:hAnsi="Times New Roman" w:hint="eastAsia"/>
          <w:color w:val="000000"/>
          <w:sz w:val="24"/>
        </w:rPr>
        <w:t>(2008).</w:t>
      </w:r>
    </w:p>
    <w:p w:rsidR="00E16031" w:rsidRPr="00A02C2E" w:rsidRDefault="00884E74" w:rsidP="00A97701">
      <w:pPr>
        <w:rPr>
          <w:rFonts w:ascii="Times New Roman" w:hAnsi="Times New Roman"/>
          <w:color w:val="000000"/>
          <w:sz w:val="24"/>
        </w:rPr>
      </w:pPr>
      <w:r w:rsidRPr="00A02C2E">
        <w:rPr>
          <w:rFonts w:ascii="Times New Roman" w:hAnsi="Times New Roman" w:hint="eastAsia"/>
          <w:color w:val="000000"/>
          <w:sz w:val="24"/>
        </w:rPr>
        <w:t>[3]</w:t>
      </w:r>
      <w:r w:rsidR="00E47202" w:rsidRPr="00A02C2E">
        <w:rPr>
          <w:rFonts w:ascii="Times New Roman" w:hAnsi="Times New Roman"/>
          <w:color w:val="000000"/>
          <w:sz w:val="24"/>
        </w:rPr>
        <w:t xml:space="preserve"> </w:t>
      </w:r>
    </w:p>
    <w:p w:rsidR="005A318C" w:rsidRPr="00A02C2E" w:rsidRDefault="005A318C">
      <w:pPr>
        <w:rPr>
          <w:rFonts w:ascii="Times New Roman" w:hAnsi="Times New Roman"/>
          <w:color w:val="000000"/>
          <w:sz w:val="24"/>
        </w:rPr>
      </w:pPr>
    </w:p>
    <w:sectPr w:rsidR="005A318C" w:rsidRPr="00A02C2E" w:rsidSect="00D06C85">
      <w:pgSz w:w="11906" w:h="16838" w:code="9"/>
      <w:pgMar w:top="1985" w:right="1134"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41E" w:rsidRDefault="000E141E">
      <w:r>
        <w:separator/>
      </w:r>
    </w:p>
  </w:endnote>
  <w:endnote w:type="continuationSeparator" w:id="0">
    <w:p w:rsidR="000E141E" w:rsidRDefault="000E1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6824C7" w:rsidRDefault="006824C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154520">
      <w:rPr>
        <w:rStyle w:val="a4"/>
        <w:noProof/>
      </w:rPr>
      <w:t>7</w:t>
    </w:r>
    <w:r>
      <w:rPr>
        <w:rStyle w:val="a4"/>
      </w:rPr>
      <w:fldChar w:fldCharType="end"/>
    </w:r>
  </w:p>
  <w:p w:rsidR="006824C7" w:rsidRDefault="006824C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41E" w:rsidRDefault="000E141E">
      <w:r>
        <w:separator/>
      </w:r>
    </w:p>
  </w:footnote>
  <w:footnote w:type="continuationSeparator" w:id="0">
    <w:p w:rsidR="000E141E" w:rsidRDefault="000E1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F5"/>
    <w:rsid w:val="00012487"/>
    <w:rsid w:val="00022B20"/>
    <w:rsid w:val="00024AEB"/>
    <w:rsid w:val="000269D2"/>
    <w:rsid w:val="00052968"/>
    <w:rsid w:val="000619FE"/>
    <w:rsid w:val="00063D8B"/>
    <w:rsid w:val="0006421F"/>
    <w:rsid w:val="000717BC"/>
    <w:rsid w:val="0008262F"/>
    <w:rsid w:val="00082A01"/>
    <w:rsid w:val="000A72D9"/>
    <w:rsid w:val="000B760E"/>
    <w:rsid w:val="000E141E"/>
    <w:rsid w:val="000F1665"/>
    <w:rsid w:val="000F211F"/>
    <w:rsid w:val="000F4F11"/>
    <w:rsid w:val="00110761"/>
    <w:rsid w:val="00113DC9"/>
    <w:rsid w:val="00127DC8"/>
    <w:rsid w:val="00153802"/>
    <w:rsid w:val="00154520"/>
    <w:rsid w:val="001648C1"/>
    <w:rsid w:val="00166EB6"/>
    <w:rsid w:val="001708D2"/>
    <w:rsid w:val="00187DAC"/>
    <w:rsid w:val="001903DE"/>
    <w:rsid w:val="001A5C80"/>
    <w:rsid w:val="001E74B9"/>
    <w:rsid w:val="001F531A"/>
    <w:rsid w:val="00201D4E"/>
    <w:rsid w:val="002022A3"/>
    <w:rsid w:val="00205B5C"/>
    <w:rsid w:val="00232B38"/>
    <w:rsid w:val="00240654"/>
    <w:rsid w:val="0024287A"/>
    <w:rsid w:val="00244FA9"/>
    <w:rsid w:val="00256699"/>
    <w:rsid w:val="0027707F"/>
    <w:rsid w:val="00283C4C"/>
    <w:rsid w:val="00285072"/>
    <w:rsid w:val="002B3264"/>
    <w:rsid w:val="002D765E"/>
    <w:rsid w:val="002E43BB"/>
    <w:rsid w:val="0030050C"/>
    <w:rsid w:val="00303C89"/>
    <w:rsid w:val="003162FB"/>
    <w:rsid w:val="003241CD"/>
    <w:rsid w:val="00341CCD"/>
    <w:rsid w:val="0035358C"/>
    <w:rsid w:val="00363493"/>
    <w:rsid w:val="00371DFF"/>
    <w:rsid w:val="003725D9"/>
    <w:rsid w:val="003915FE"/>
    <w:rsid w:val="003A5A0B"/>
    <w:rsid w:val="003B698F"/>
    <w:rsid w:val="003E7CC5"/>
    <w:rsid w:val="004046E1"/>
    <w:rsid w:val="0041297F"/>
    <w:rsid w:val="00417AEB"/>
    <w:rsid w:val="00430C4D"/>
    <w:rsid w:val="00440255"/>
    <w:rsid w:val="004409CE"/>
    <w:rsid w:val="00456A99"/>
    <w:rsid w:val="00477264"/>
    <w:rsid w:val="00477554"/>
    <w:rsid w:val="00480FF4"/>
    <w:rsid w:val="004960B3"/>
    <w:rsid w:val="005112F1"/>
    <w:rsid w:val="00514C13"/>
    <w:rsid w:val="0051595E"/>
    <w:rsid w:val="00517C4D"/>
    <w:rsid w:val="00521DFA"/>
    <w:rsid w:val="00524369"/>
    <w:rsid w:val="0053313A"/>
    <w:rsid w:val="00533522"/>
    <w:rsid w:val="0054040A"/>
    <w:rsid w:val="0054249D"/>
    <w:rsid w:val="00551B60"/>
    <w:rsid w:val="00565D46"/>
    <w:rsid w:val="0057088E"/>
    <w:rsid w:val="0058733F"/>
    <w:rsid w:val="00593D96"/>
    <w:rsid w:val="005A318C"/>
    <w:rsid w:val="005B5145"/>
    <w:rsid w:val="005E4E6C"/>
    <w:rsid w:val="005E607E"/>
    <w:rsid w:val="005E64BA"/>
    <w:rsid w:val="005F2013"/>
    <w:rsid w:val="006025B6"/>
    <w:rsid w:val="00606CF6"/>
    <w:rsid w:val="00621B07"/>
    <w:rsid w:val="00624DBB"/>
    <w:rsid w:val="00630B1D"/>
    <w:rsid w:val="00634616"/>
    <w:rsid w:val="00635F0E"/>
    <w:rsid w:val="00645A2F"/>
    <w:rsid w:val="006518BB"/>
    <w:rsid w:val="0065567E"/>
    <w:rsid w:val="00673283"/>
    <w:rsid w:val="006824C7"/>
    <w:rsid w:val="006A685E"/>
    <w:rsid w:val="006C4F4B"/>
    <w:rsid w:val="006D6EF6"/>
    <w:rsid w:val="006D76C6"/>
    <w:rsid w:val="006F06C4"/>
    <w:rsid w:val="006F3045"/>
    <w:rsid w:val="00702B70"/>
    <w:rsid w:val="00714AFB"/>
    <w:rsid w:val="007223A7"/>
    <w:rsid w:val="00734721"/>
    <w:rsid w:val="00740164"/>
    <w:rsid w:val="00740B12"/>
    <w:rsid w:val="00783798"/>
    <w:rsid w:val="00793794"/>
    <w:rsid w:val="007C0C39"/>
    <w:rsid w:val="007E5117"/>
    <w:rsid w:val="00800EEC"/>
    <w:rsid w:val="00801EC4"/>
    <w:rsid w:val="0082483B"/>
    <w:rsid w:val="00852CDE"/>
    <w:rsid w:val="008612AD"/>
    <w:rsid w:val="00884E74"/>
    <w:rsid w:val="0089656D"/>
    <w:rsid w:val="008A256A"/>
    <w:rsid w:val="008A3F93"/>
    <w:rsid w:val="008A6EBF"/>
    <w:rsid w:val="008C2195"/>
    <w:rsid w:val="008C6B36"/>
    <w:rsid w:val="008E3E72"/>
    <w:rsid w:val="008F72C2"/>
    <w:rsid w:val="00922141"/>
    <w:rsid w:val="00944E36"/>
    <w:rsid w:val="00956029"/>
    <w:rsid w:val="00957938"/>
    <w:rsid w:val="00965409"/>
    <w:rsid w:val="0098221A"/>
    <w:rsid w:val="009865BF"/>
    <w:rsid w:val="009927F0"/>
    <w:rsid w:val="009A1C3B"/>
    <w:rsid w:val="009B2657"/>
    <w:rsid w:val="009B6B16"/>
    <w:rsid w:val="009D1467"/>
    <w:rsid w:val="009F3DD3"/>
    <w:rsid w:val="00A02C2E"/>
    <w:rsid w:val="00A060B0"/>
    <w:rsid w:val="00A164CD"/>
    <w:rsid w:val="00A208E1"/>
    <w:rsid w:val="00A26239"/>
    <w:rsid w:val="00A35AD3"/>
    <w:rsid w:val="00A4224F"/>
    <w:rsid w:val="00A50F3B"/>
    <w:rsid w:val="00A51E4D"/>
    <w:rsid w:val="00A9446A"/>
    <w:rsid w:val="00A97701"/>
    <w:rsid w:val="00AA45A2"/>
    <w:rsid w:val="00AA7959"/>
    <w:rsid w:val="00AB4704"/>
    <w:rsid w:val="00AF4DBD"/>
    <w:rsid w:val="00B248CD"/>
    <w:rsid w:val="00B2654C"/>
    <w:rsid w:val="00B4388A"/>
    <w:rsid w:val="00B57A31"/>
    <w:rsid w:val="00B8790D"/>
    <w:rsid w:val="00BC27D1"/>
    <w:rsid w:val="00BD0538"/>
    <w:rsid w:val="00BF7E48"/>
    <w:rsid w:val="00C05458"/>
    <w:rsid w:val="00C06CB2"/>
    <w:rsid w:val="00C12B4B"/>
    <w:rsid w:val="00C143E2"/>
    <w:rsid w:val="00C15C56"/>
    <w:rsid w:val="00C2470E"/>
    <w:rsid w:val="00C24E61"/>
    <w:rsid w:val="00C3145B"/>
    <w:rsid w:val="00C62F4E"/>
    <w:rsid w:val="00C73C6A"/>
    <w:rsid w:val="00C845A2"/>
    <w:rsid w:val="00C93546"/>
    <w:rsid w:val="00CB1E92"/>
    <w:rsid w:val="00CB77F9"/>
    <w:rsid w:val="00CB7ACB"/>
    <w:rsid w:val="00CE2423"/>
    <w:rsid w:val="00CF2BEF"/>
    <w:rsid w:val="00D06C85"/>
    <w:rsid w:val="00D175D0"/>
    <w:rsid w:val="00D17949"/>
    <w:rsid w:val="00D24FB4"/>
    <w:rsid w:val="00D50074"/>
    <w:rsid w:val="00D76448"/>
    <w:rsid w:val="00D80F64"/>
    <w:rsid w:val="00D90084"/>
    <w:rsid w:val="00D92671"/>
    <w:rsid w:val="00DA318B"/>
    <w:rsid w:val="00DC2008"/>
    <w:rsid w:val="00DC7895"/>
    <w:rsid w:val="00DC7F88"/>
    <w:rsid w:val="00DE103F"/>
    <w:rsid w:val="00DF6D4E"/>
    <w:rsid w:val="00E1046E"/>
    <w:rsid w:val="00E10864"/>
    <w:rsid w:val="00E11F9F"/>
    <w:rsid w:val="00E16031"/>
    <w:rsid w:val="00E316FF"/>
    <w:rsid w:val="00E47202"/>
    <w:rsid w:val="00E60B1C"/>
    <w:rsid w:val="00E72282"/>
    <w:rsid w:val="00E73674"/>
    <w:rsid w:val="00E807F7"/>
    <w:rsid w:val="00E8103E"/>
    <w:rsid w:val="00E83D5A"/>
    <w:rsid w:val="00E966BB"/>
    <w:rsid w:val="00ED2F28"/>
    <w:rsid w:val="00EF3DD4"/>
    <w:rsid w:val="00F12AF5"/>
    <w:rsid w:val="00F229B8"/>
    <w:rsid w:val="00F442DF"/>
    <w:rsid w:val="00F6536F"/>
    <w:rsid w:val="00F7106F"/>
    <w:rsid w:val="00F77530"/>
    <w:rsid w:val="00F77D7B"/>
    <w:rsid w:val="00F9077F"/>
    <w:rsid w:val="00F937D7"/>
    <w:rsid w:val="00FF3D09"/>
    <w:rsid w:val="00FF7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2E35BD3B-A268-4BE8-B0F2-C8CF3250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487"/>
    <w:pPr>
      <w:widowControl w:val="0"/>
      <w:jc w:val="both"/>
    </w:pPr>
    <w:rPr>
      <w:kern w:val="2"/>
      <w:sz w:val="21"/>
      <w:szCs w:val="24"/>
    </w:rPr>
  </w:style>
  <w:style w:type="paragraph" w:styleId="1">
    <w:name w:val="heading 1"/>
    <w:basedOn w:val="a"/>
    <w:next w:val="a"/>
    <w:qFormat/>
    <w:rsid w:val="00477554"/>
    <w:pPr>
      <w:keepNext/>
      <w:outlineLvl w:val="0"/>
    </w:pPr>
    <w:rPr>
      <w:rFonts w:ascii="Arial" w:eastAsia="ＭＳ ゴシック" w:hAnsi="Arial"/>
      <w:sz w:val="24"/>
    </w:rPr>
  </w:style>
  <w:style w:type="paragraph" w:styleId="2">
    <w:name w:val="heading 2"/>
    <w:basedOn w:val="a"/>
    <w:next w:val="a"/>
    <w:link w:val="20"/>
    <w:semiHidden/>
    <w:unhideWhenUsed/>
    <w:qFormat/>
    <w:rsid w:val="005A318C"/>
    <w:pPr>
      <w:keepNext/>
      <w:widowControl/>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77554"/>
    <w:pPr>
      <w:tabs>
        <w:tab w:val="center" w:pos="4252"/>
        <w:tab w:val="right" w:pos="8504"/>
      </w:tabs>
      <w:snapToGrid w:val="0"/>
    </w:pPr>
  </w:style>
  <w:style w:type="character" w:styleId="a4">
    <w:name w:val="page number"/>
    <w:basedOn w:val="a0"/>
    <w:rsid w:val="00477554"/>
  </w:style>
  <w:style w:type="paragraph" w:styleId="21">
    <w:name w:val="toc 2"/>
    <w:basedOn w:val="a"/>
    <w:next w:val="a"/>
    <w:autoRedefine/>
    <w:uiPriority w:val="39"/>
    <w:rsid w:val="00240654"/>
    <w:pPr>
      <w:ind w:leftChars="100" w:left="210"/>
    </w:pPr>
  </w:style>
  <w:style w:type="paragraph" w:styleId="10">
    <w:name w:val="toc 1"/>
    <w:basedOn w:val="a"/>
    <w:next w:val="a"/>
    <w:autoRedefine/>
    <w:uiPriority w:val="39"/>
    <w:rsid w:val="00240654"/>
  </w:style>
  <w:style w:type="character" w:styleId="a5">
    <w:name w:val="Hyperlink"/>
    <w:uiPriority w:val="99"/>
    <w:rsid w:val="00240654"/>
    <w:rPr>
      <w:color w:val="0000FF"/>
      <w:u w:val="single"/>
    </w:rPr>
  </w:style>
  <w:style w:type="paragraph" w:styleId="a6">
    <w:name w:val="header"/>
    <w:basedOn w:val="a"/>
    <w:rsid w:val="003915FE"/>
    <w:pPr>
      <w:tabs>
        <w:tab w:val="center" w:pos="4252"/>
        <w:tab w:val="right" w:pos="8504"/>
      </w:tabs>
      <w:snapToGrid w:val="0"/>
    </w:pPr>
  </w:style>
  <w:style w:type="character" w:customStyle="1" w:styleId="apple-converted-space">
    <w:name w:val="apple-converted-space"/>
    <w:basedOn w:val="a0"/>
    <w:rsid w:val="00012487"/>
  </w:style>
  <w:style w:type="paragraph" w:styleId="a7">
    <w:name w:val="Balloon Text"/>
    <w:basedOn w:val="a"/>
    <w:link w:val="a8"/>
    <w:rsid w:val="002D765E"/>
    <w:rPr>
      <w:rFonts w:ascii="Arial" w:eastAsia="ＭＳ ゴシック" w:hAnsi="Arial"/>
      <w:sz w:val="18"/>
      <w:szCs w:val="18"/>
    </w:rPr>
  </w:style>
  <w:style w:type="character" w:customStyle="1" w:styleId="a8">
    <w:name w:val="吹き出し (文字)"/>
    <w:link w:val="a7"/>
    <w:rsid w:val="002D765E"/>
    <w:rPr>
      <w:rFonts w:ascii="Arial" w:eastAsia="ＭＳ ゴシック" w:hAnsi="Arial" w:cs="Times New Roman"/>
      <w:kern w:val="2"/>
      <w:sz w:val="18"/>
      <w:szCs w:val="18"/>
    </w:rPr>
  </w:style>
  <w:style w:type="table" w:styleId="a9">
    <w:name w:val="Table Grid"/>
    <w:basedOn w:val="a1"/>
    <w:rsid w:val="005F201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F201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11">
    <w:name w:val="Grid Table 1 Light"/>
    <w:basedOn w:val="a1"/>
    <w:uiPriority w:val="46"/>
    <w:rsid w:val="005A31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A318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Plain Table 1"/>
    <w:basedOn w:val="a1"/>
    <w:uiPriority w:val="41"/>
    <w:rsid w:val="005A31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見出し 2 (文字)"/>
    <w:basedOn w:val="a0"/>
    <w:link w:val="2"/>
    <w:semiHidden/>
    <w:rsid w:val="005A318C"/>
    <w:rPr>
      <w:rFonts w:asciiTheme="majorHAnsi" w:eastAsiaTheme="majorEastAsia" w:hAnsiTheme="majorHAnsi" w:cstheme="maj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6414">
      <w:bodyDiv w:val="1"/>
      <w:marLeft w:val="0"/>
      <w:marRight w:val="0"/>
      <w:marTop w:val="0"/>
      <w:marBottom w:val="0"/>
      <w:divBdr>
        <w:top w:val="none" w:sz="0" w:space="0" w:color="auto"/>
        <w:left w:val="none" w:sz="0" w:space="0" w:color="auto"/>
        <w:bottom w:val="none" w:sz="0" w:space="0" w:color="auto"/>
        <w:right w:val="none" w:sz="0" w:space="0" w:color="auto"/>
      </w:divBdr>
    </w:div>
    <w:div w:id="187522350">
      <w:bodyDiv w:val="1"/>
      <w:marLeft w:val="0"/>
      <w:marRight w:val="0"/>
      <w:marTop w:val="0"/>
      <w:marBottom w:val="0"/>
      <w:divBdr>
        <w:top w:val="none" w:sz="0" w:space="0" w:color="auto"/>
        <w:left w:val="none" w:sz="0" w:space="0" w:color="auto"/>
        <w:bottom w:val="none" w:sz="0" w:space="0" w:color="auto"/>
        <w:right w:val="none" w:sz="0" w:space="0" w:color="auto"/>
      </w:divBdr>
    </w:div>
    <w:div w:id="197935697">
      <w:bodyDiv w:val="1"/>
      <w:marLeft w:val="0"/>
      <w:marRight w:val="0"/>
      <w:marTop w:val="0"/>
      <w:marBottom w:val="0"/>
      <w:divBdr>
        <w:top w:val="none" w:sz="0" w:space="0" w:color="auto"/>
        <w:left w:val="none" w:sz="0" w:space="0" w:color="auto"/>
        <w:bottom w:val="none" w:sz="0" w:space="0" w:color="auto"/>
        <w:right w:val="none" w:sz="0" w:space="0" w:color="auto"/>
      </w:divBdr>
    </w:div>
    <w:div w:id="497888880">
      <w:bodyDiv w:val="1"/>
      <w:marLeft w:val="0"/>
      <w:marRight w:val="0"/>
      <w:marTop w:val="0"/>
      <w:marBottom w:val="0"/>
      <w:divBdr>
        <w:top w:val="none" w:sz="0" w:space="0" w:color="auto"/>
        <w:left w:val="none" w:sz="0" w:space="0" w:color="auto"/>
        <w:bottom w:val="none" w:sz="0" w:space="0" w:color="auto"/>
        <w:right w:val="none" w:sz="0" w:space="0" w:color="auto"/>
      </w:divBdr>
    </w:div>
    <w:div w:id="500004485">
      <w:bodyDiv w:val="1"/>
      <w:marLeft w:val="0"/>
      <w:marRight w:val="0"/>
      <w:marTop w:val="0"/>
      <w:marBottom w:val="0"/>
      <w:divBdr>
        <w:top w:val="none" w:sz="0" w:space="0" w:color="auto"/>
        <w:left w:val="none" w:sz="0" w:space="0" w:color="auto"/>
        <w:bottom w:val="none" w:sz="0" w:space="0" w:color="auto"/>
        <w:right w:val="none" w:sz="0" w:space="0" w:color="auto"/>
      </w:divBdr>
    </w:div>
    <w:div w:id="507865369">
      <w:bodyDiv w:val="1"/>
      <w:marLeft w:val="0"/>
      <w:marRight w:val="0"/>
      <w:marTop w:val="0"/>
      <w:marBottom w:val="0"/>
      <w:divBdr>
        <w:top w:val="none" w:sz="0" w:space="0" w:color="auto"/>
        <w:left w:val="none" w:sz="0" w:space="0" w:color="auto"/>
        <w:bottom w:val="none" w:sz="0" w:space="0" w:color="auto"/>
        <w:right w:val="none" w:sz="0" w:space="0" w:color="auto"/>
      </w:divBdr>
    </w:div>
    <w:div w:id="516777190">
      <w:bodyDiv w:val="1"/>
      <w:marLeft w:val="0"/>
      <w:marRight w:val="0"/>
      <w:marTop w:val="0"/>
      <w:marBottom w:val="0"/>
      <w:divBdr>
        <w:top w:val="none" w:sz="0" w:space="0" w:color="auto"/>
        <w:left w:val="none" w:sz="0" w:space="0" w:color="auto"/>
        <w:bottom w:val="none" w:sz="0" w:space="0" w:color="auto"/>
        <w:right w:val="none" w:sz="0" w:space="0" w:color="auto"/>
      </w:divBdr>
    </w:div>
    <w:div w:id="630330628">
      <w:bodyDiv w:val="1"/>
      <w:marLeft w:val="0"/>
      <w:marRight w:val="0"/>
      <w:marTop w:val="0"/>
      <w:marBottom w:val="0"/>
      <w:divBdr>
        <w:top w:val="none" w:sz="0" w:space="0" w:color="auto"/>
        <w:left w:val="none" w:sz="0" w:space="0" w:color="auto"/>
        <w:bottom w:val="none" w:sz="0" w:space="0" w:color="auto"/>
        <w:right w:val="none" w:sz="0" w:space="0" w:color="auto"/>
      </w:divBdr>
    </w:div>
    <w:div w:id="683367083">
      <w:bodyDiv w:val="1"/>
      <w:marLeft w:val="0"/>
      <w:marRight w:val="0"/>
      <w:marTop w:val="0"/>
      <w:marBottom w:val="0"/>
      <w:divBdr>
        <w:top w:val="none" w:sz="0" w:space="0" w:color="auto"/>
        <w:left w:val="none" w:sz="0" w:space="0" w:color="auto"/>
        <w:bottom w:val="none" w:sz="0" w:space="0" w:color="auto"/>
        <w:right w:val="none" w:sz="0" w:space="0" w:color="auto"/>
      </w:divBdr>
    </w:div>
    <w:div w:id="921337531">
      <w:bodyDiv w:val="1"/>
      <w:marLeft w:val="0"/>
      <w:marRight w:val="0"/>
      <w:marTop w:val="0"/>
      <w:marBottom w:val="0"/>
      <w:divBdr>
        <w:top w:val="none" w:sz="0" w:space="0" w:color="auto"/>
        <w:left w:val="none" w:sz="0" w:space="0" w:color="auto"/>
        <w:bottom w:val="none" w:sz="0" w:space="0" w:color="auto"/>
        <w:right w:val="none" w:sz="0" w:space="0" w:color="auto"/>
      </w:divBdr>
    </w:div>
    <w:div w:id="981692176">
      <w:bodyDiv w:val="1"/>
      <w:marLeft w:val="0"/>
      <w:marRight w:val="0"/>
      <w:marTop w:val="0"/>
      <w:marBottom w:val="0"/>
      <w:divBdr>
        <w:top w:val="none" w:sz="0" w:space="0" w:color="auto"/>
        <w:left w:val="none" w:sz="0" w:space="0" w:color="auto"/>
        <w:bottom w:val="none" w:sz="0" w:space="0" w:color="auto"/>
        <w:right w:val="none" w:sz="0" w:space="0" w:color="auto"/>
      </w:divBdr>
    </w:div>
    <w:div w:id="1037464001">
      <w:bodyDiv w:val="1"/>
      <w:marLeft w:val="0"/>
      <w:marRight w:val="0"/>
      <w:marTop w:val="0"/>
      <w:marBottom w:val="0"/>
      <w:divBdr>
        <w:top w:val="none" w:sz="0" w:space="0" w:color="auto"/>
        <w:left w:val="none" w:sz="0" w:space="0" w:color="auto"/>
        <w:bottom w:val="none" w:sz="0" w:space="0" w:color="auto"/>
        <w:right w:val="none" w:sz="0" w:space="0" w:color="auto"/>
      </w:divBdr>
    </w:div>
    <w:div w:id="1264536392">
      <w:bodyDiv w:val="1"/>
      <w:marLeft w:val="0"/>
      <w:marRight w:val="0"/>
      <w:marTop w:val="0"/>
      <w:marBottom w:val="0"/>
      <w:divBdr>
        <w:top w:val="none" w:sz="0" w:space="0" w:color="auto"/>
        <w:left w:val="none" w:sz="0" w:space="0" w:color="auto"/>
        <w:bottom w:val="none" w:sz="0" w:space="0" w:color="auto"/>
        <w:right w:val="none" w:sz="0" w:space="0" w:color="auto"/>
      </w:divBdr>
    </w:div>
    <w:div w:id="1293515543">
      <w:bodyDiv w:val="1"/>
      <w:marLeft w:val="0"/>
      <w:marRight w:val="0"/>
      <w:marTop w:val="0"/>
      <w:marBottom w:val="0"/>
      <w:divBdr>
        <w:top w:val="none" w:sz="0" w:space="0" w:color="auto"/>
        <w:left w:val="none" w:sz="0" w:space="0" w:color="auto"/>
        <w:bottom w:val="none" w:sz="0" w:space="0" w:color="auto"/>
        <w:right w:val="none" w:sz="0" w:space="0" w:color="auto"/>
      </w:divBdr>
    </w:div>
    <w:div w:id="1413426881">
      <w:bodyDiv w:val="1"/>
      <w:marLeft w:val="0"/>
      <w:marRight w:val="0"/>
      <w:marTop w:val="0"/>
      <w:marBottom w:val="0"/>
      <w:divBdr>
        <w:top w:val="none" w:sz="0" w:space="0" w:color="auto"/>
        <w:left w:val="none" w:sz="0" w:space="0" w:color="auto"/>
        <w:bottom w:val="none" w:sz="0" w:space="0" w:color="auto"/>
        <w:right w:val="none" w:sz="0" w:space="0" w:color="auto"/>
      </w:divBdr>
    </w:div>
    <w:div w:id="1521160048">
      <w:bodyDiv w:val="1"/>
      <w:marLeft w:val="0"/>
      <w:marRight w:val="0"/>
      <w:marTop w:val="0"/>
      <w:marBottom w:val="0"/>
      <w:divBdr>
        <w:top w:val="none" w:sz="0" w:space="0" w:color="auto"/>
        <w:left w:val="none" w:sz="0" w:space="0" w:color="auto"/>
        <w:bottom w:val="none" w:sz="0" w:space="0" w:color="auto"/>
        <w:right w:val="none" w:sz="0" w:space="0" w:color="auto"/>
      </w:divBdr>
      <w:divsChild>
        <w:div w:id="1919359817">
          <w:marLeft w:val="0"/>
          <w:marRight w:val="0"/>
          <w:marTop w:val="0"/>
          <w:marBottom w:val="0"/>
          <w:divBdr>
            <w:top w:val="none" w:sz="0" w:space="0" w:color="auto"/>
            <w:left w:val="none" w:sz="0" w:space="0" w:color="auto"/>
            <w:bottom w:val="none" w:sz="0" w:space="0" w:color="auto"/>
            <w:right w:val="none" w:sz="0" w:space="0" w:color="auto"/>
          </w:divBdr>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
    <w:div w:id="1687751038">
      <w:bodyDiv w:val="1"/>
      <w:marLeft w:val="0"/>
      <w:marRight w:val="0"/>
      <w:marTop w:val="0"/>
      <w:marBottom w:val="0"/>
      <w:divBdr>
        <w:top w:val="none" w:sz="0" w:space="0" w:color="auto"/>
        <w:left w:val="none" w:sz="0" w:space="0" w:color="auto"/>
        <w:bottom w:val="none" w:sz="0" w:space="0" w:color="auto"/>
        <w:right w:val="none" w:sz="0" w:space="0" w:color="auto"/>
      </w:divBdr>
    </w:div>
    <w:div w:id="1755853340">
      <w:bodyDiv w:val="1"/>
      <w:marLeft w:val="0"/>
      <w:marRight w:val="0"/>
      <w:marTop w:val="0"/>
      <w:marBottom w:val="0"/>
      <w:divBdr>
        <w:top w:val="none" w:sz="0" w:space="0" w:color="auto"/>
        <w:left w:val="none" w:sz="0" w:space="0" w:color="auto"/>
        <w:bottom w:val="none" w:sz="0" w:space="0" w:color="auto"/>
        <w:right w:val="none" w:sz="0" w:space="0" w:color="auto"/>
      </w:divBdr>
    </w:div>
    <w:div w:id="1806699047">
      <w:bodyDiv w:val="1"/>
      <w:marLeft w:val="0"/>
      <w:marRight w:val="0"/>
      <w:marTop w:val="0"/>
      <w:marBottom w:val="0"/>
      <w:divBdr>
        <w:top w:val="none" w:sz="0" w:space="0" w:color="auto"/>
        <w:left w:val="none" w:sz="0" w:space="0" w:color="auto"/>
        <w:bottom w:val="none" w:sz="0" w:space="0" w:color="auto"/>
        <w:right w:val="none" w:sz="0" w:space="0" w:color="auto"/>
      </w:divBdr>
    </w:div>
    <w:div w:id="1953434045">
      <w:bodyDiv w:val="1"/>
      <w:marLeft w:val="0"/>
      <w:marRight w:val="0"/>
      <w:marTop w:val="0"/>
      <w:marBottom w:val="0"/>
      <w:divBdr>
        <w:top w:val="none" w:sz="0" w:space="0" w:color="auto"/>
        <w:left w:val="none" w:sz="0" w:space="0" w:color="auto"/>
        <w:bottom w:val="none" w:sz="0" w:space="0" w:color="auto"/>
        <w:right w:val="none" w:sz="0" w:space="0" w:color="auto"/>
      </w:divBdr>
    </w:div>
    <w:div w:id="20386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584</Words>
  <Characters>3332</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2015年度　卒業論文</vt:lpstr>
      <vt:lpstr>2015年度　卒業論文</vt:lpstr>
    </vt:vector>
  </TitlesOfParts>
  <Company>Microsoft</Company>
  <LinksUpToDate>false</LinksUpToDate>
  <CharactersWithSpaces>3909</CharactersWithSpaces>
  <SharedDoc>false</SharedDoc>
  <HLinks>
    <vt:vector size="78" baseType="variant">
      <vt:variant>
        <vt:i4>1441841</vt:i4>
      </vt:variant>
      <vt:variant>
        <vt:i4>74</vt:i4>
      </vt:variant>
      <vt:variant>
        <vt:i4>0</vt:i4>
      </vt:variant>
      <vt:variant>
        <vt:i4>5</vt:i4>
      </vt:variant>
      <vt:variant>
        <vt:lpwstr/>
      </vt:variant>
      <vt:variant>
        <vt:lpwstr>_Toc442362147</vt:lpwstr>
      </vt:variant>
      <vt:variant>
        <vt:i4>1441841</vt:i4>
      </vt:variant>
      <vt:variant>
        <vt:i4>68</vt:i4>
      </vt:variant>
      <vt:variant>
        <vt:i4>0</vt:i4>
      </vt:variant>
      <vt:variant>
        <vt:i4>5</vt:i4>
      </vt:variant>
      <vt:variant>
        <vt:lpwstr/>
      </vt:variant>
      <vt:variant>
        <vt:lpwstr>_Toc442362146</vt:lpwstr>
      </vt:variant>
      <vt:variant>
        <vt:i4>1441841</vt:i4>
      </vt:variant>
      <vt:variant>
        <vt:i4>62</vt:i4>
      </vt:variant>
      <vt:variant>
        <vt:i4>0</vt:i4>
      </vt:variant>
      <vt:variant>
        <vt:i4>5</vt:i4>
      </vt:variant>
      <vt:variant>
        <vt:lpwstr/>
      </vt:variant>
      <vt:variant>
        <vt:lpwstr>_Toc442362145</vt:lpwstr>
      </vt:variant>
      <vt:variant>
        <vt:i4>1441841</vt:i4>
      </vt:variant>
      <vt:variant>
        <vt:i4>56</vt:i4>
      </vt:variant>
      <vt:variant>
        <vt:i4>0</vt:i4>
      </vt:variant>
      <vt:variant>
        <vt:i4>5</vt:i4>
      </vt:variant>
      <vt:variant>
        <vt:lpwstr/>
      </vt:variant>
      <vt:variant>
        <vt:lpwstr>_Toc442362144</vt:lpwstr>
      </vt:variant>
      <vt:variant>
        <vt:i4>1441841</vt:i4>
      </vt:variant>
      <vt:variant>
        <vt:i4>50</vt:i4>
      </vt:variant>
      <vt:variant>
        <vt:i4>0</vt:i4>
      </vt:variant>
      <vt:variant>
        <vt:i4>5</vt:i4>
      </vt:variant>
      <vt:variant>
        <vt:lpwstr/>
      </vt:variant>
      <vt:variant>
        <vt:lpwstr>_Toc442362143</vt:lpwstr>
      </vt:variant>
      <vt:variant>
        <vt:i4>1441841</vt:i4>
      </vt:variant>
      <vt:variant>
        <vt:i4>44</vt:i4>
      </vt:variant>
      <vt:variant>
        <vt:i4>0</vt:i4>
      </vt:variant>
      <vt:variant>
        <vt:i4>5</vt:i4>
      </vt:variant>
      <vt:variant>
        <vt:lpwstr/>
      </vt:variant>
      <vt:variant>
        <vt:lpwstr>_Toc442362142</vt:lpwstr>
      </vt:variant>
      <vt:variant>
        <vt:i4>1441841</vt:i4>
      </vt:variant>
      <vt:variant>
        <vt:i4>38</vt:i4>
      </vt:variant>
      <vt:variant>
        <vt:i4>0</vt:i4>
      </vt:variant>
      <vt:variant>
        <vt:i4>5</vt:i4>
      </vt:variant>
      <vt:variant>
        <vt:lpwstr/>
      </vt:variant>
      <vt:variant>
        <vt:lpwstr>_Toc442362141</vt:lpwstr>
      </vt:variant>
      <vt:variant>
        <vt:i4>1441841</vt:i4>
      </vt:variant>
      <vt:variant>
        <vt:i4>32</vt:i4>
      </vt:variant>
      <vt:variant>
        <vt:i4>0</vt:i4>
      </vt:variant>
      <vt:variant>
        <vt:i4>5</vt:i4>
      </vt:variant>
      <vt:variant>
        <vt:lpwstr/>
      </vt:variant>
      <vt:variant>
        <vt:lpwstr>_Toc442362140</vt:lpwstr>
      </vt:variant>
      <vt:variant>
        <vt:i4>1114161</vt:i4>
      </vt:variant>
      <vt:variant>
        <vt:i4>26</vt:i4>
      </vt:variant>
      <vt:variant>
        <vt:i4>0</vt:i4>
      </vt:variant>
      <vt:variant>
        <vt:i4>5</vt:i4>
      </vt:variant>
      <vt:variant>
        <vt:lpwstr/>
      </vt:variant>
      <vt:variant>
        <vt:lpwstr>_Toc442362139</vt:lpwstr>
      </vt:variant>
      <vt:variant>
        <vt:i4>1114161</vt:i4>
      </vt:variant>
      <vt:variant>
        <vt:i4>20</vt:i4>
      </vt:variant>
      <vt:variant>
        <vt:i4>0</vt:i4>
      </vt:variant>
      <vt:variant>
        <vt:i4>5</vt:i4>
      </vt:variant>
      <vt:variant>
        <vt:lpwstr/>
      </vt:variant>
      <vt:variant>
        <vt:lpwstr>_Toc442362138</vt:lpwstr>
      </vt:variant>
      <vt:variant>
        <vt:i4>1114161</vt:i4>
      </vt:variant>
      <vt:variant>
        <vt:i4>14</vt:i4>
      </vt:variant>
      <vt:variant>
        <vt:i4>0</vt:i4>
      </vt:variant>
      <vt:variant>
        <vt:i4>5</vt:i4>
      </vt:variant>
      <vt:variant>
        <vt:lpwstr/>
      </vt:variant>
      <vt:variant>
        <vt:lpwstr>_Toc442362137</vt:lpwstr>
      </vt:variant>
      <vt:variant>
        <vt:i4>1114161</vt:i4>
      </vt:variant>
      <vt:variant>
        <vt:i4>8</vt:i4>
      </vt:variant>
      <vt:variant>
        <vt:i4>0</vt:i4>
      </vt:variant>
      <vt:variant>
        <vt:i4>5</vt:i4>
      </vt:variant>
      <vt:variant>
        <vt:lpwstr/>
      </vt:variant>
      <vt:variant>
        <vt:lpwstr>_Toc442362136</vt:lpwstr>
      </vt:variant>
      <vt:variant>
        <vt:i4>1114161</vt:i4>
      </vt:variant>
      <vt:variant>
        <vt:i4>2</vt:i4>
      </vt:variant>
      <vt:variant>
        <vt:i4>0</vt:i4>
      </vt:variant>
      <vt:variant>
        <vt:i4>5</vt:i4>
      </vt:variant>
      <vt:variant>
        <vt:lpwstr/>
      </vt:variant>
      <vt:variant>
        <vt:lpwstr>_Toc442362135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2015年度　卒業論文</dc:title>
  <dc:subject/>
  <dc:creator>biostr1</dc:creator>
  <cp:keywords/>
  <dc:description/>
  <cp:lastModifiedBy>Shota Miyawaki</cp:lastModifiedBy>
  <cp:revision>3</cp:revision>
  <cp:lastPrinted>2016-02-10T07:00:00Z</cp:lastPrinted>
  <dcterms:created xsi:type="dcterms:W3CDTF">2016-12-22T03:15:00Z</dcterms:created>
  <dcterms:modified xsi:type="dcterms:W3CDTF">2016-12-22T03:15:00Z</dcterms:modified>
</cp:coreProperties>
</file>