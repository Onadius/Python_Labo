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F4353" w14:textId="77777777" w:rsidR="00714AFB" w:rsidRPr="00714AFB" w:rsidRDefault="00714AFB" w:rsidP="00F12AF5">
      <w:pPr>
        <w:jc w:val="center"/>
        <w:rPr>
          <w:sz w:val="32"/>
          <w:szCs w:val="32"/>
        </w:rPr>
      </w:pPr>
      <w:r w:rsidRPr="00714AFB">
        <w:rPr>
          <w:rFonts w:hint="eastAsia"/>
          <w:sz w:val="32"/>
          <w:szCs w:val="32"/>
        </w:rPr>
        <w:t>立命館大学生命科学部生命情報学科</w:t>
      </w:r>
    </w:p>
    <w:p w14:paraId="7BA6B5BE" w14:textId="77777777" w:rsidR="00F7106F" w:rsidRPr="00714AFB" w:rsidRDefault="00714AFB" w:rsidP="00F12AF5">
      <w:pPr>
        <w:jc w:val="center"/>
        <w:rPr>
          <w:sz w:val="32"/>
          <w:szCs w:val="32"/>
        </w:rPr>
      </w:pPr>
      <w:r w:rsidRPr="00714AFB">
        <w:rPr>
          <w:rFonts w:hint="eastAsia"/>
          <w:sz w:val="32"/>
          <w:szCs w:val="32"/>
        </w:rPr>
        <w:t>201</w:t>
      </w:r>
      <w:r w:rsidRPr="00714AFB">
        <w:rPr>
          <w:sz w:val="32"/>
          <w:szCs w:val="32"/>
        </w:rPr>
        <w:t>6</w:t>
      </w:r>
      <w:r w:rsidR="00F12AF5" w:rsidRPr="00714AFB">
        <w:rPr>
          <w:rFonts w:hint="eastAsia"/>
          <w:sz w:val="32"/>
          <w:szCs w:val="32"/>
        </w:rPr>
        <w:t>年度　卒業論文</w:t>
      </w:r>
    </w:p>
    <w:p w14:paraId="45973E1F" w14:textId="77777777" w:rsidR="00F12AF5" w:rsidRPr="00F12AF5" w:rsidRDefault="00F12AF5" w:rsidP="00F12AF5">
      <w:pPr>
        <w:jc w:val="center"/>
        <w:rPr>
          <w:sz w:val="36"/>
          <w:szCs w:val="36"/>
        </w:rPr>
      </w:pPr>
    </w:p>
    <w:p w14:paraId="56370E17" w14:textId="77777777" w:rsidR="00F12AF5" w:rsidRPr="00F12AF5" w:rsidRDefault="00F12AF5" w:rsidP="00F12AF5">
      <w:pPr>
        <w:jc w:val="center"/>
        <w:rPr>
          <w:sz w:val="36"/>
          <w:szCs w:val="36"/>
        </w:rPr>
      </w:pPr>
    </w:p>
    <w:p w14:paraId="1924789A" w14:textId="77777777" w:rsidR="00F12AF5" w:rsidRPr="00714AFB" w:rsidRDefault="00714AFB" w:rsidP="00714AFB">
      <w:pPr>
        <w:jc w:val="center"/>
        <w:rPr>
          <w:sz w:val="32"/>
          <w:szCs w:val="32"/>
        </w:rPr>
      </w:pPr>
      <w:r w:rsidRPr="00714AFB">
        <w:rPr>
          <w:rFonts w:hint="eastAsia"/>
          <w:sz w:val="32"/>
          <w:szCs w:val="32"/>
        </w:rPr>
        <w:t>分子動力学</w:t>
      </w:r>
      <w:r w:rsidR="008612AD">
        <w:rPr>
          <w:rFonts w:hint="eastAsia"/>
          <w:sz w:val="32"/>
          <w:szCs w:val="32"/>
        </w:rPr>
        <w:t>(</w:t>
      </w:r>
      <w:r w:rsidR="008612AD">
        <w:rPr>
          <w:sz w:val="32"/>
          <w:szCs w:val="32"/>
        </w:rPr>
        <w:t>MD</w:t>
      </w:r>
      <w:r w:rsidR="008612AD">
        <w:rPr>
          <w:rFonts w:hint="eastAsia"/>
          <w:sz w:val="32"/>
          <w:szCs w:val="32"/>
        </w:rPr>
        <w:t>)</w:t>
      </w:r>
      <w:r w:rsidRPr="00714AFB">
        <w:rPr>
          <w:rFonts w:hint="eastAsia"/>
          <w:sz w:val="32"/>
          <w:szCs w:val="32"/>
        </w:rPr>
        <w:t>シミュレーションによる</w:t>
      </w:r>
    </w:p>
    <w:p w14:paraId="2733632B" w14:textId="77777777" w:rsidR="00714AFB" w:rsidRPr="00714AFB" w:rsidRDefault="00714AFB" w:rsidP="00714AFB">
      <w:pPr>
        <w:jc w:val="center"/>
        <w:rPr>
          <w:sz w:val="32"/>
          <w:szCs w:val="32"/>
        </w:rPr>
      </w:pPr>
      <w:r w:rsidRPr="00714AFB">
        <w:rPr>
          <w:rFonts w:hint="eastAsia"/>
          <w:sz w:val="32"/>
          <w:szCs w:val="32"/>
        </w:rPr>
        <w:t>アスパラギン酸カルボキシル基</w:t>
      </w:r>
      <w:proofErr w:type="spellStart"/>
      <w:r w:rsidRPr="00714AFB">
        <w:rPr>
          <w:rFonts w:hint="eastAsia"/>
          <w:sz w:val="32"/>
          <w:szCs w:val="32"/>
        </w:rPr>
        <w:t>syn</w:t>
      </w:r>
      <w:proofErr w:type="spellEnd"/>
      <w:r w:rsidRPr="00714AFB">
        <w:rPr>
          <w:rFonts w:hint="eastAsia"/>
          <w:sz w:val="32"/>
          <w:szCs w:val="32"/>
        </w:rPr>
        <w:t>/anti</w:t>
      </w:r>
      <w:r w:rsidRPr="00714AFB">
        <w:rPr>
          <w:rFonts w:hint="eastAsia"/>
          <w:sz w:val="32"/>
          <w:szCs w:val="32"/>
        </w:rPr>
        <w:t>配座に関する検討</w:t>
      </w:r>
    </w:p>
    <w:p w14:paraId="79703D70" w14:textId="77777777" w:rsidR="00F12AF5" w:rsidRDefault="00F12AF5" w:rsidP="00F12AF5">
      <w:pPr>
        <w:ind w:right="880"/>
        <w:rPr>
          <w:sz w:val="36"/>
          <w:szCs w:val="36"/>
        </w:rPr>
      </w:pPr>
    </w:p>
    <w:p w14:paraId="61F1E334" w14:textId="77777777" w:rsidR="00F12AF5" w:rsidRDefault="00F12AF5" w:rsidP="00F12AF5">
      <w:pPr>
        <w:ind w:right="880"/>
        <w:rPr>
          <w:sz w:val="36"/>
          <w:szCs w:val="36"/>
        </w:rPr>
      </w:pPr>
    </w:p>
    <w:p w14:paraId="17A622ED" w14:textId="77777777" w:rsidR="00F12AF5" w:rsidRDefault="00F12AF5" w:rsidP="00F12AF5">
      <w:pPr>
        <w:ind w:right="880"/>
        <w:rPr>
          <w:sz w:val="36"/>
          <w:szCs w:val="36"/>
        </w:rPr>
      </w:pPr>
    </w:p>
    <w:p w14:paraId="5B969A30" w14:textId="77777777" w:rsidR="00F12AF5" w:rsidRDefault="00F12AF5" w:rsidP="00F12AF5">
      <w:pPr>
        <w:ind w:right="880"/>
        <w:jc w:val="right"/>
        <w:rPr>
          <w:sz w:val="22"/>
          <w:szCs w:val="22"/>
        </w:rPr>
      </w:pPr>
    </w:p>
    <w:p w14:paraId="3BA61734" w14:textId="77777777" w:rsidR="00F12AF5" w:rsidRDefault="00F12AF5" w:rsidP="00F12AF5">
      <w:pPr>
        <w:ind w:right="880"/>
        <w:jc w:val="right"/>
        <w:rPr>
          <w:sz w:val="22"/>
          <w:szCs w:val="22"/>
        </w:rPr>
      </w:pPr>
    </w:p>
    <w:p w14:paraId="6DD4F1B7" w14:textId="77777777" w:rsidR="00F12AF5" w:rsidRDefault="00F12AF5" w:rsidP="00F12AF5">
      <w:pPr>
        <w:ind w:right="880"/>
        <w:jc w:val="right"/>
        <w:rPr>
          <w:sz w:val="22"/>
          <w:szCs w:val="22"/>
        </w:rPr>
      </w:pPr>
    </w:p>
    <w:p w14:paraId="1D49F2CB" w14:textId="77777777" w:rsidR="00F12AF5" w:rsidRDefault="00F12AF5" w:rsidP="00F12AF5">
      <w:pPr>
        <w:ind w:right="880"/>
        <w:jc w:val="right"/>
        <w:rPr>
          <w:sz w:val="22"/>
          <w:szCs w:val="22"/>
        </w:rPr>
      </w:pPr>
    </w:p>
    <w:p w14:paraId="38F40C38" w14:textId="77777777" w:rsidR="00F12AF5" w:rsidRDefault="00F12AF5" w:rsidP="00F12AF5">
      <w:pPr>
        <w:ind w:right="880"/>
        <w:jc w:val="right"/>
        <w:rPr>
          <w:sz w:val="22"/>
          <w:szCs w:val="22"/>
        </w:rPr>
      </w:pPr>
    </w:p>
    <w:p w14:paraId="05859C36" w14:textId="77777777" w:rsidR="00F12AF5" w:rsidRDefault="00F12AF5" w:rsidP="00F12AF5">
      <w:pPr>
        <w:ind w:right="880"/>
        <w:jc w:val="right"/>
        <w:rPr>
          <w:sz w:val="22"/>
          <w:szCs w:val="22"/>
        </w:rPr>
      </w:pPr>
    </w:p>
    <w:p w14:paraId="71C66B40" w14:textId="77777777" w:rsidR="00F12AF5" w:rsidRDefault="00F12AF5" w:rsidP="00F12AF5">
      <w:pPr>
        <w:ind w:right="880"/>
        <w:jc w:val="right"/>
        <w:rPr>
          <w:sz w:val="22"/>
          <w:szCs w:val="22"/>
        </w:rPr>
      </w:pPr>
    </w:p>
    <w:p w14:paraId="640D79D2" w14:textId="77777777" w:rsidR="00F12AF5" w:rsidRDefault="00F12AF5" w:rsidP="00F12AF5">
      <w:pPr>
        <w:ind w:right="880"/>
        <w:jc w:val="right"/>
        <w:rPr>
          <w:sz w:val="22"/>
          <w:szCs w:val="22"/>
        </w:rPr>
      </w:pPr>
    </w:p>
    <w:p w14:paraId="74076BFD" w14:textId="77777777" w:rsidR="00F12AF5" w:rsidRDefault="00F12AF5" w:rsidP="00F12AF5">
      <w:pPr>
        <w:ind w:right="880"/>
        <w:jc w:val="right"/>
        <w:rPr>
          <w:sz w:val="22"/>
          <w:szCs w:val="22"/>
        </w:rPr>
      </w:pPr>
    </w:p>
    <w:p w14:paraId="5BC6CF08" w14:textId="77777777" w:rsidR="00F12AF5" w:rsidRDefault="00F12AF5" w:rsidP="00F12AF5">
      <w:pPr>
        <w:ind w:right="880"/>
        <w:jc w:val="right"/>
        <w:rPr>
          <w:sz w:val="22"/>
          <w:szCs w:val="22"/>
        </w:rPr>
      </w:pPr>
    </w:p>
    <w:p w14:paraId="75014523" w14:textId="77777777" w:rsidR="00F12AF5" w:rsidRDefault="00F12AF5" w:rsidP="00F12AF5">
      <w:pPr>
        <w:ind w:right="880"/>
        <w:jc w:val="right"/>
        <w:rPr>
          <w:sz w:val="22"/>
          <w:szCs w:val="22"/>
        </w:rPr>
      </w:pPr>
    </w:p>
    <w:p w14:paraId="4CC64ABF" w14:textId="77777777" w:rsidR="00F12AF5" w:rsidRDefault="00F12AF5" w:rsidP="00714AFB">
      <w:pPr>
        <w:ind w:right="1840"/>
        <w:rPr>
          <w:sz w:val="22"/>
          <w:szCs w:val="22"/>
        </w:rPr>
      </w:pPr>
    </w:p>
    <w:p w14:paraId="6E2E651D" w14:textId="77777777" w:rsidR="00714AFB" w:rsidRPr="00740164" w:rsidRDefault="00714AFB" w:rsidP="00714AFB">
      <w:pPr>
        <w:ind w:right="1840"/>
        <w:rPr>
          <w:sz w:val="24"/>
        </w:rPr>
      </w:pPr>
    </w:p>
    <w:p w14:paraId="04EA00AD" w14:textId="77777777" w:rsidR="00F12AF5" w:rsidRPr="00740164" w:rsidRDefault="00F12AF5" w:rsidP="00F12AF5">
      <w:pPr>
        <w:ind w:right="880"/>
        <w:jc w:val="right"/>
        <w:rPr>
          <w:sz w:val="24"/>
        </w:rPr>
      </w:pPr>
      <w:r w:rsidRPr="00740164">
        <w:rPr>
          <w:rFonts w:hint="eastAsia"/>
          <w:sz w:val="24"/>
        </w:rPr>
        <w:t>計算構造生物学研究室</w:t>
      </w:r>
    </w:p>
    <w:p w14:paraId="20289922" w14:textId="77777777" w:rsidR="00F12AF5" w:rsidRPr="00740164" w:rsidRDefault="008612AD" w:rsidP="00F12AF5">
      <w:pPr>
        <w:wordWrap w:val="0"/>
        <w:ind w:right="880"/>
        <w:jc w:val="right"/>
        <w:rPr>
          <w:sz w:val="24"/>
        </w:rPr>
      </w:pPr>
      <w:r>
        <w:rPr>
          <w:rFonts w:hint="eastAsia"/>
          <w:sz w:val="24"/>
        </w:rPr>
        <w:t>担当教員</w:t>
      </w:r>
      <w:r>
        <w:rPr>
          <w:rFonts w:hint="eastAsia"/>
          <w:sz w:val="24"/>
        </w:rPr>
        <w:t xml:space="preserve"> </w:t>
      </w:r>
      <w:r>
        <w:rPr>
          <w:rFonts w:hint="eastAsia"/>
          <w:sz w:val="24"/>
        </w:rPr>
        <w:t>高橋卓也</w:t>
      </w:r>
      <w:r>
        <w:rPr>
          <w:rFonts w:hint="eastAsia"/>
          <w:sz w:val="24"/>
        </w:rPr>
        <w:t xml:space="preserve"> </w:t>
      </w:r>
      <w:r w:rsidR="00714AFB">
        <w:rPr>
          <w:rFonts w:hint="eastAsia"/>
          <w:sz w:val="24"/>
        </w:rPr>
        <w:t>笠原浩太</w:t>
      </w:r>
    </w:p>
    <w:p w14:paraId="50876E3D" w14:textId="77777777" w:rsidR="00F12AF5" w:rsidRPr="00740164" w:rsidRDefault="008612AD" w:rsidP="00F12AF5">
      <w:pPr>
        <w:wordWrap w:val="0"/>
        <w:ind w:right="880"/>
        <w:jc w:val="right"/>
        <w:rPr>
          <w:sz w:val="24"/>
        </w:rPr>
      </w:pPr>
      <w:r>
        <w:rPr>
          <w:rFonts w:hint="eastAsia"/>
          <w:sz w:val="24"/>
        </w:rPr>
        <w:t>生命科学部</w:t>
      </w:r>
      <w:r>
        <w:rPr>
          <w:rFonts w:hint="eastAsia"/>
          <w:sz w:val="24"/>
        </w:rPr>
        <w:t xml:space="preserve"> </w:t>
      </w:r>
      <w:r w:rsidR="00F12AF5" w:rsidRPr="00740164">
        <w:rPr>
          <w:rFonts w:hint="eastAsia"/>
          <w:sz w:val="24"/>
        </w:rPr>
        <w:t>生命情報学科</w:t>
      </w:r>
    </w:p>
    <w:p w14:paraId="769CFF89" w14:textId="77777777" w:rsidR="00F12AF5" w:rsidRPr="00740164" w:rsidRDefault="008612AD" w:rsidP="00F12AF5">
      <w:pPr>
        <w:wordWrap w:val="0"/>
        <w:ind w:right="880"/>
        <w:jc w:val="right"/>
        <w:rPr>
          <w:sz w:val="24"/>
        </w:rPr>
      </w:pPr>
      <w:r>
        <w:rPr>
          <w:rFonts w:hint="eastAsia"/>
          <w:sz w:val="24"/>
        </w:rPr>
        <w:t>学籍番号</w:t>
      </w:r>
      <w:r>
        <w:rPr>
          <w:rFonts w:hint="eastAsia"/>
          <w:sz w:val="24"/>
        </w:rPr>
        <w:t xml:space="preserve"> </w:t>
      </w:r>
      <w:r w:rsidR="00714AFB">
        <w:rPr>
          <w:rFonts w:hint="eastAsia"/>
          <w:sz w:val="24"/>
        </w:rPr>
        <w:t>271313</w:t>
      </w:r>
      <w:r w:rsidR="00AF4DBD">
        <w:rPr>
          <w:sz w:val="24"/>
        </w:rPr>
        <w:t>0052</w:t>
      </w:r>
      <w:r w:rsidR="00F12AF5" w:rsidRPr="00740164">
        <w:rPr>
          <w:rFonts w:hint="eastAsia"/>
          <w:sz w:val="24"/>
        </w:rPr>
        <w:t>-8</w:t>
      </w:r>
    </w:p>
    <w:p w14:paraId="000421C3" w14:textId="77777777" w:rsidR="00F12AF5" w:rsidRPr="00740164" w:rsidRDefault="00AF4DBD" w:rsidP="00F12AF5">
      <w:pPr>
        <w:ind w:right="880"/>
        <w:jc w:val="right"/>
        <w:rPr>
          <w:sz w:val="24"/>
        </w:rPr>
      </w:pPr>
      <w:r>
        <w:rPr>
          <w:rFonts w:hint="eastAsia"/>
          <w:sz w:val="24"/>
        </w:rPr>
        <w:t>宮脇</w:t>
      </w:r>
      <w:r w:rsidR="008612AD">
        <w:rPr>
          <w:rFonts w:hint="eastAsia"/>
          <w:sz w:val="24"/>
        </w:rPr>
        <w:t xml:space="preserve"> </w:t>
      </w:r>
      <w:r w:rsidR="008612AD">
        <w:rPr>
          <w:rFonts w:hint="eastAsia"/>
          <w:sz w:val="24"/>
        </w:rPr>
        <w:t>聖大</w:t>
      </w:r>
    </w:p>
    <w:p w14:paraId="398FD409" w14:textId="77777777" w:rsidR="00F12AF5" w:rsidRPr="00240654" w:rsidRDefault="00F77530" w:rsidP="00F12AF5">
      <w:pPr>
        <w:ind w:right="1320"/>
        <w:rPr>
          <w:sz w:val="24"/>
        </w:rPr>
      </w:pPr>
      <w:r w:rsidRPr="00240654">
        <w:rPr>
          <w:rFonts w:hint="eastAsia"/>
          <w:sz w:val="24"/>
        </w:rPr>
        <w:lastRenderedPageBreak/>
        <w:t>目次</w:t>
      </w:r>
    </w:p>
    <w:p w14:paraId="5DC63ED3" w14:textId="77777777" w:rsidR="00240654" w:rsidRPr="00F77D7B" w:rsidRDefault="00240654" w:rsidP="00F12AF5">
      <w:pPr>
        <w:ind w:right="1320"/>
        <w:rPr>
          <w:sz w:val="24"/>
        </w:rPr>
      </w:pPr>
    </w:p>
    <w:p w14:paraId="6619AD2B" w14:textId="77777777" w:rsidR="00201064" w:rsidRDefault="00240654">
      <w:pPr>
        <w:pStyle w:val="10"/>
        <w:tabs>
          <w:tab w:val="right" w:leader="dot" w:pos="9061"/>
        </w:tabs>
        <w:rPr>
          <w:ins w:id="0" w:author="Shota Miyawaki" w:date="2017-01-10T15:14:00Z"/>
          <w:rFonts w:asciiTheme="minorHAnsi" w:eastAsiaTheme="minorEastAsia" w:hAnsiTheme="minorHAnsi" w:cstheme="minorBidi"/>
          <w:noProof/>
          <w:szCs w:val="22"/>
        </w:rPr>
      </w:pPr>
      <w:r w:rsidRPr="00A50F3B">
        <w:rPr>
          <w:sz w:val="24"/>
        </w:rPr>
        <w:fldChar w:fldCharType="begin"/>
      </w:r>
      <w:r w:rsidRPr="00A50F3B">
        <w:rPr>
          <w:sz w:val="24"/>
        </w:rPr>
        <w:instrText xml:space="preserve"> </w:instrText>
      </w:r>
      <w:r w:rsidRPr="00A50F3B">
        <w:rPr>
          <w:rFonts w:hint="eastAsia"/>
          <w:sz w:val="24"/>
        </w:rPr>
        <w:instrText>TOC \o "1-2" \h \z \u</w:instrText>
      </w:r>
      <w:r w:rsidRPr="00A50F3B">
        <w:rPr>
          <w:sz w:val="24"/>
        </w:rPr>
        <w:instrText xml:space="preserve"> </w:instrText>
      </w:r>
      <w:r w:rsidRPr="00A50F3B">
        <w:rPr>
          <w:sz w:val="24"/>
        </w:rPr>
        <w:fldChar w:fldCharType="separate"/>
      </w:r>
      <w:ins w:id="1" w:author="Shota Miyawaki" w:date="2017-01-10T15:14:00Z">
        <w:r w:rsidR="00201064" w:rsidRPr="00BA4EF8">
          <w:rPr>
            <w:rStyle w:val="a5"/>
            <w:noProof/>
          </w:rPr>
          <w:fldChar w:fldCharType="begin"/>
        </w:r>
        <w:r w:rsidR="00201064" w:rsidRPr="00BA4EF8">
          <w:rPr>
            <w:rStyle w:val="a5"/>
            <w:noProof/>
          </w:rPr>
          <w:instrText xml:space="preserve"> </w:instrText>
        </w:r>
        <w:r w:rsidR="00201064">
          <w:rPr>
            <w:noProof/>
          </w:rPr>
          <w:instrText>HYPERLINK \l "_Toc471824615"</w:instrText>
        </w:r>
        <w:r w:rsidR="00201064" w:rsidRPr="00BA4EF8">
          <w:rPr>
            <w:rStyle w:val="a5"/>
            <w:noProof/>
          </w:rPr>
          <w:instrText xml:space="preserve"> </w:instrText>
        </w:r>
        <w:r w:rsidR="00201064" w:rsidRPr="00BA4EF8">
          <w:rPr>
            <w:rStyle w:val="a5"/>
            <w:noProof/>
          </w:rPr>
          <w:fldChar w:fldCharType="separate"/>
        </w:r>
        <w:r w:rsidR="00201064" w:rsidRPr="00BA4EF8">
          <w:rPr>
            <w:rStyle w:val="a5"/>
            <w:rFonts w:hint="eastAsia"/>
            <w:b/>
            <w:noProof/>
          </w:rPr>
          <w:t>ⅰ</w:t>
        </w:r>
        <w:r w:rsidR="00201064" w:rsidRPr="00BA4EF8">
          <w:rPr>
            <w:rStyle w:val="a5"/>
            <w:b/>
            <w:noProof/>
          </w:rPr>
          <w:t>[</w:t>
        </w:r>
        <w:r w:rsidR="00201064" w:rsidRPr="00BA4EF8">
          <w:rPr>
            <w:rStyle w:val="a5"/>
            <w:rFonts w:hint="eastAsia"/>
            <w:b/>
            <w:noProof/>
          </w:rPr>
          <w:t>序論</w:t>
        </w:r>
        <w:r w:rsidR="00201064" w:rsidRPr="00BA4EF8">
          <w:rPr>
            <w:rStyle w:val="a5"/>
            <w:b/>
            <w:noProof/>
          </w:rPr>
          <w:t>]</w:t>
        </w:r>
        <w:r w:rsidR="00201064">
          <w:rPr>
            <w:noProof/>
            <w:webHidden/>
          </w:rPr>
          <w:tab/>
        </w:r>
        <w:r w:rsidR="00201064">
          <w:rPr>
            <w:noProof/>
            <w:webHidden/>
          </w:rPr>
          <w:fldChar w:fldCharType="begin"/>
        </w:r>
        <w:r w:rsidR="00201064">
          <w:rPr>
            <w:noProof/>
            <w:webHidden/>
          </w:rPr>
          <w:instrText xml:space="preserve"> PAGEREF _Toc471824615 \h </w:instrText>
        </w:r>
      </w:ins>
      <w:r w:rsidR="00201064">
        <w:rPr>
          <w:noProof/>
          <w:webHidden/>
        </w:rPr>
      </w:r>
      <w:r w:rsidR="00201064">
        <w:rPr>
          <w:noProof/>
          <w:webHidden/>
        </w:rPr>
        <w:fldChar w:fldCharType="separate"/>
      </w:r>
      <w:ins w:id="2" w:author="Shota Miyawaki" w:date="2017-01-10T15:14:00Z">
        <w:r w:rsidR="00201064">
          <w:rPr>
            <w:noProof/>
            <w:webHidden/>
          </w:rPr>
          <w:t>3</w:t>
        </w:r>
        <w:r w:rsidR="00201064">
          <w:rPr>
            <w:noProof/>
            <w:webHidden/>
          </w:rPr>
          <w:fldChar w:fldCharType="end"/>
        </w:r>
        <w:r w:rsidR="00201064" w:rsidRPr="00BA4EF8">
          <w:rPr>
            <w:rStyle w:val="a5"/>
            <w:noProof/>
          </w:rPr>
          <w:fldChar w:fldCharType="end"/>
        </w:r>
      </w:ins>
    </w:p>
    <w:p w14:paraId="021547E8" w14:textId="77777777" w:rsidR="00201064" w:rsidRDefault="00201064">
      <w:pPr>
        <w:pStyle w:val="10"/>
        <w:tabs>
          <w:tab w:val="right" w:leader="dot" w:pos="9061"/>
        </w:tabs>
        <w:rPr>
          <w:ins w:id="3" w:author="Shota Miyawaki" w:date="2017-01-10T15:14:00Z"/>
          <w:rFonts w:asciiTheme="minorHAnsi" w:eastAsiaTheme="minorEastAsia" w:hAnsiTheme="minorHAnsi" w:cstheme="minorBidi"/>
          <w:noProof/>
          <w:szCs w:val="22"/>
        </w:rPr>
      </w:pPr>
      <w:ins w:id="4" w:author="Shota Miyawaki" w:date="2017-01-10T15:14:00Z">
        <w:r w:rsidRPr="00BA4EF8">
          <w:rPr>
            <w:rStyle w:val="a5"/>
            <w:noProof/>
          </w:rPr>
          <w:fldChar w:fldCharType="begin"/>
        </w:r>
        <w:r w:rsidRPr="00BA4EF8">
          <w:rPr>
            <w:rStyle w:val="a5"/>
            <w:noProof/>
          </w:rPr>
          <w:instrText xml:space="preserve"> </w:instrText>
        </w:r>
        <w:r>
          <w:rPr>
            <w:noProof/>
          </w:rPr>
          <w:instrText>HYPERLINK \l "_Toc471824616"</w:instrText>
        </w:r>
        <w:r w:rsidRPr="00BA4EF8">
          <w:rPr>
            <w:rStyle w:val="a5"/>
            <w:noProof/>
          </w:rPr>
          <w:instrText xml:space="preserve"> </w:instrText>
        </w:r>
        <w:r w:rsidRPr="00BA4EF8">
          <w:rPr>
            <w:rStyle w:val="a5"/>
            <w:noProof/>
          </w:rPr>
          <w:fldChar w:fldCharType="separate"/>
        </w:r>
        <w:r w:rsidRPr="00BA4EF8">
          <w:rPr>
            <w:rStyle w:val="a5"/>
            <w:rFonts w:ascii="ＭＳ 明朝" w:hAnsi="ＭＳ 明朝" w:hint="eastAsia"/>
            <w:b/>
            <w:noProof/>
          </w:rPr>
          <w:t>ⅱ</w:t>
        </w:r>
        <w:r w:rsidRPr="00BA4EF8">
          <w:rPr>
            <w:rStyle w:val="a5"/>
            <w:rFonts w:ascii="ＭＳ 明朝" w:hAnsi="ＭＳ 明朝"/>
            <w:b/>
            <w:noProof/>
          </w:rPr>
          <w:t>[</w:t>
        </w:r>
        <w:r w:rsidRPr="00BA4EF8">
          <w:rPr>
            <w:rStyle w:val="a5"/>
            <w:rFonts w:ascii="ＭＳ 明朝" w:hAnsi="ＭＳ 明朝" w:hint="eastAsia"/>
            <w:b/>
            <w:noProof/>
          </w:rPr>
          <w:t>方法</w:t>
        </w:r>
        <w:r w:rsidRPr="00BA4EF8">
          <w:rPr>
            <w:rStyle w:val="a5"/>
            <w:rFonts w:ascii="ＭＳ 明朝" w:hAnsi="ＭＳ 明朝"/>
            <w:b/>
            <w:noProof/>
          </w:rPr>
          <w:t>]</w:t>
        </w:r>
        <w:r>
          <w:rPr>
            <w:noProof/>
            <w:webHidden/>
          </w:rPr>
          <w:tab/>
        </w:r>
        <w:r>
          <w:rPr>
            <w:noProof/>
            <w:webHidden/>
          </w:rPr>
          <w:fldChar w:fldCharType="begin"/>
        </w:r>
        <w:r>
          <w:rPr>
            <w:noProof/>
            <w:webHidden/>
          </w:rPr>
          <w:instrText xml:space="preserve"> PAGEREF _Toc471824616 \h </w:instrText>
        </w:r>
      </w:ins>
      <w:r>
        <w:rPr>
          <w:noProof/>
          <w:webHidden/>
        </w:rPr>
      </w:r>
      <w:r>
        <w:rPr>
          <w:noProof/>
          <w:webHidden/>
        </w:rPr>
        <w:fldChar w:fldCharType="separate"/>
      </w:r>
      <w:ins w:id="5" w:author="Shota Miyawaki" w:date="2017-01-10T15:14:00Z">
        <w:r>
          <w:rPr>
            <w:noProof/>
            <w:webHidden/>
          </w:rPr>
          <w:t>4</w:t>
        </w:r>
        <w:r>
          <w:rPr>
            <w:noProof/>
            <w:webHidden/>
          </w:rPr>
          <w:fldChar w:fldCharType="end"/>
        </w:r>
        <w:r w:rsidRPr="00BA4EF8">
          <w:rPr>
            <w:rStyle w:val="a5"/>
            <w:noProof/>
          </w:rPr>
          <w:fldChar w:fldCharType="end"/>
        </w:r>
      </w:ins>
    </w:p>
    <w:p w14:paraId="0574375F" w14:textId="77777777" w:rsidR="00201064" w:rsidRDefault="00201064">
      <w:pPr>
        <w:pStyle w:val="21"/>
        <w:tabs>
          <w:tab w:val="right" w:leader="dot" w:pos="9061"/>
        </w:tabs>
        <w:rPr>
          <w:ins w:id="6" w:author="Shota Miyawaki" w:date="2017-01-10T15:14:00Z"/>
          <w:rFonts w:asciiTheme="minorHAnsi" w:eastAsiaTheme="minorEastAsia" w:hAnsiTheme="minorHAnsi" w:cstheme="minorBidi"/>
          <w:noProof/>
          <w:szCs w:val="22"/>
        </w:rPr>
      </w:pPr>
      <w:ins w:id="7" w:author="Shota Miyawaki" w:date="2017-01-10T15:14:00Z">
        <w:r w:rsidRPr="00BA4EF8">
          <w:rPr>
            <w:rStyle w:val="a5"/>
            <w:noProof/>
          </w:rPr>
          <w:fldChar w:fldCharType="begin"/>
        </w:r>
        <w:r w:rsidRPr="00BA4EF8">
          <w:rPr>
            <w:rStyle w:val="a5"/>
            <w:noProof/>
          </w:rPr>
          <w:instrText xml:space="preserve"> </w:instrText>
        </w:r>
        <w:r>
          <w:rPr>
            <w:noProof/>
          </w:rPr>
          <w:instrText>HYPERLINK \l "_Toc471824617"</w:instrText>
        </w:r>
        <w:r w:rsidRPr="00BA4EF8">
          <w:rPr>
            <w:rStyle w:val="a5"/>
            <w:noProof/>
          </w:rPr>
          <w:instrText xml:space="preserve"> </w:instrText>
        </w:r>
        <w:r w:rsidRPr="00BA4EF8">
          <w:rPr>
            <w:rStyle w:val="a5"/>
            <w:noProof/>
          </w:rPr>
          <w:fldChar w:fldCharType="separate"/>
        </w:r>
        <w:r w:rsidRPr="00BA4EF8">
          <w:rPr>
            <w:rStyle w:val="a5"/>
            <w:rFonts w:ascii="ＭＳ 明朝" w:hAnsi="ＭＳ 明朝" w:hint="eastAsia"/>
            <w:b/>
            <w:noProof/>
          </w:rPr>
          <w:t>本実験において使用したモデルと条件</w:t>
        </w:r>
        <w:r>
          <w:rPr>
            <w:noProof/>
            <w:webHidden/>
          </w:rPr>
          <w:tab/>
        </w:r>
        <w:r>
          <w:rPr>
            <w:noProof/>
            <w:webHidden/>
          </w:rPr>
          <w:fldChar w:fldCharType="begin"/>
        </w:r>
        <w:r>
          <w:rPr>
            <w:noProof/>
            <w:webHidden/>
          </w:rPr>
          <w:instrText xml:space="preserve"> PAGEREF _Toc471824617 \h </w:instrText>
        </w:r>
      </w:ins>
      <w:r>
        <w:rPr>
          <w:noProof/>
          <w:webHidden/>
        </w:rPr>
      </w:r>
      <w:r>
        <w:rPr>
          <w:noProof/>
          <w:webHidden/>
        </w:rPr>
        <w:fldChar w:fldCharType="separate"/>
      </w:r>
      <w:ins w:id="8" w:author="Shota Miyawaki" w:date="2017-01-10T15:14:00Z">
        <w:r>
          <w:rPr>
            <w:noProof/>
            <w:webHidden/>
          </w:rPr>
          <w:t>4</w:t>
        </w:r>
        <w:r>
          <w:rPr>
            <w:noProof/>
            <w:webHidden/>
          </w:rPr>
          <w:fldChar w:fldCharType="end"/>
        </w:r>
        <w:r w:rsidRPr="00BA4EF8">
          <w:rPr>
            <w:rStyle w:val="a5"/>
            <w:noProof/>
          </w:rPr>
          <w:fldChar w:fldCharType="end"/>
        </w:r>
      </w:ins>
    </w:p>
    <w:p w14:paraId="567CF1CF" w14:textId="77777777" w:rsidR="00201064" w:rsidRDefault="00201064">
      <w:pPr>
        <w:pStyle w:val="21"/>
        <w:tabs>
          <w:tab w:val="right" w:leader="dot" w:pos="9061"/>
        </w:tabs>
        <w:rPr>
          <w:ins w:id="9" w:author="Shota Miyawaki" w:date="2017-01-10T15:14:00Z"/>
          <w:rFonts w:asciiTheme="minorHAnsi" w:eastAsiaTheme="minorEastAsia" w:hAnsiTheme="minorHAnsi" w:cstheme="minorBidi"/>
          <w:noProof/>
          <w:szCs w:val="22"/>
        </w:rPr>
      </w:pPr>
      <w:ins w:id="10" w:author="Shota Miyawaki" w:date="2017-01-10T15:14:00Z">
        <w:r w:rsidRPr="00BA4EF8">
          <w:rPr>
            <w:rStyle w:val="a5"/>
            <w:noProof/>
          </w:rPr>
          <w:fldChar w:fldCharType="begin"/>
        </w:r>
        <w:r w:rsidRPr="00BA4EF8">
          <w:rPr>
            <w:rStyle w:val="a5"/>
            <w:noProof/>
          </w:rPr>
          <w:instrText xml:space="preserve"> </w:instrText>
        </w:r>
        <w:r>
          <w:rPr>
            <w:noProof/>
          </w:rPr>
          <w:instrText>HYPERLINK \l "_Toc471824618"</w:instrText>
        </w:r>
        <w:r w:rsidRPr="00BA4EF8">
          <w:rPr>
            <w:rStyle w:val="a5"/>
            <w:noProof/>
          </w:rPr>
          <w:instrText xml:space="preserve"> </w:instrText>
        </w:r>
        <w:r w:rsidRPr="00BA4EF8">
          <w:rPr>
            <w:rStyle w:val="a5"/>
            <w:noProof/>
          </w:rPr>
          <w:fldChar w:fldCharType="separate"/>
        </w:r>
        <w:r w:rsidRPr="00BA4EF8">
          <w:rPr>
            <w:rStyle w:val="a5"/>
            <w:rFonts w:ascii="Times New Roman" w:hAnsi="Times New Roman" w:hint="eastAsia"/>
            <w:b/>
            <w:noProof/>
          </w:rPr>
          <w:t>カルボキシル基</w:t>
        </w:r>
        <w:r w:rsidRPr="00BA4EF8">
          <w:rPr>
            <w:rStyle w:val="a5"/>
            <w:rFonts w:ascii="Times New Roman" w:hAnsi="Times New Roman"/>
            <w:b/>
            <w:noProof/>
          </w:rPr>
          <w:t>syn, anti</w:t>
        </w:r>
        <w:r w:rsidRPr="00BA4EF8">
          <w:rPr>
            <w:rStyle w:val="a5"/>
            <w:rFonts w:ascii="Times New Roman" w:hAnsi="Times New Roman" w:hint="eastAsia"/>
            <w:b/>
            <w:noProof/>
          </w:rPr>
          <w:t>配座の規定</w:t>
        </w:r>
        <w:r>
          <w:rPr>
            <w:noProof/>
            <w:webHidden/>
          </w:rPr>
          <w:tab/>
        </w:r>
        <w:r>
          <w:rPr>
            <w:noProof/>
            <w:webHidden/>
          </w:rPr>
          <w:fldChar w:fldCharType="begin"/>
        </w:r>
        <w:r>
          <w:rPr>
            <w:noProof/>
            <w:webHidden/>
          </w:rPr>
          <w:instrText xml:space="preserve"> PAGEREF _Toc471824618 \h </w:instrText>
        </w:r>
      </w:ins>
      <w:r>
        <w:rPr>
          <w:noProof/>
          <w:webHidden/>
        </w:rPr>
      </w:r>
      <w:r>
        <w:rPr>
          <w:noProof/>
          <w:webHidden/>
        </w:rPr>
        <w:fldChar w:fldCharType="separate"/>
      </w:r>
      <w:ins w:id="11" w:author="Shota Miyawaki" w:date="2017-01-10T15:14:00Z">
        <w:r>
          <w:rPr>
            <w:noProof/>
            <w:webHidden/>
          </w:rPr>
          <w:t>5</w:t>
        </w:r>
        <w:r>
          <w:rPr>
            <w:noProof/>
            <w:webHidden/>
          </w:rPr>
          <w:fldChar w:fldCharType="end"/>
        </w:r>
        <w:r w:rsidRPr="00BA4EF8">
          <w:rPr>
            <w:rStyle w:val="a5"/>
            <w:noProof/>
          </w:rPr>
          <w:fldChar w:fldCharType="end"/>
        </w:r>
      </w:ins>
    </w:p>
    <w:p w14:paraId="125568CF" w14:textId="77777777" w:rsidR="00201064" w:rsidRDefault="00201064">
      <w:pPr>
        <w:pStyle w:val="21"/>
        <w:tabs>
          <w:tab w:val="right" w:leader="dot" w:pos="9061"/>
        </w:tabs>
        <w:rPr>
          <w:ins w:id="12" w:author="Shota Miyawaki" w:date="2017-01-10T15:14:00Z"/>
          <w:rFonts w:asciiTheme="minorHAnsi" w:eastAsiaTheme="minorEastAsia" w:hAnsiTheme="minorHAnsi" w:cstheme="minorBidi"/>
          <w:noProof/>
          <w:szCs w:val="22"/>
        </w:rPr>
      </w:pPr>
      <w:ins w:id="13" w:author="Shota Miyawaki" w:date="2017-01-10T15:14:00Z">
        <w:r w:rsidRPr="00BA4EF8">
          <w:rPr>
            <w:rStyle w:val="a5"/>
            <w:noProof/>
          </w:rPr>
          <w:fldChar w:fldCharType="begin"/>
        </w:r>
        <w:r w:rsidRPr="00BA4EF8">
          <w:rPr>
            <w:rStyle w:val="a5"/>
            <w:noProof/>
          </w:rPr>
          <w:instrText xml:space="preserve"> </w:instrText>
        </w:r>
        <w:r>
          <w:rPr>
            <w:noProof/>
          </w:rPr>
          <w:instrText>HYPERLINK \l "_Toc471824619"</w:instrText>
        </w:r>
        <w:r w:rsidRPr="00BA4EF8">
          <w:rPr>
            <w:rStyle w:val="a5"/>
            <w:noProof/>
          </w:rPr>
          <w:instrText xml:space="preserve"> </w:instrText>
        </w:r>
        <w:r w:rsidRPr="00BA4EF8">
          <w:rPr>
            <w:rStyle w:val="a5"/>
            <w:noProof/>
          </w:rPr>
          <w:fldChar w:fldCharType="separate"/>
        </w:r>
        <w:r w:rsidRPr="00BA4EF8">
          <w:rPr>
            <w:rStyle w:val="a5"/>
            <w:rFonts w:hint="eastAsia"/>
            <w:b/>
            <w:noProof/>
          </w:rPr>
          <w:t>レプリカ交換分子動力学</w:t>
        </w:r>
        <w:r w:rsidRPr="00BA4EF8">
          <w:rPr>
            <w:rStyle w:val="a5"/>
            <w:b/>
            <w:noProof/>
          </w:rPr>
          <w:t>(REMD)</w:t>
        </w:r>
        <w:r w:rsidRPr="00BA4EF8">
          <w:rPr>
            <w:rStyle w:val="a5"/>
            <w:rFonts w:hint="eastAsia"/>
            <w:b/>
            <w:noProof/>
          </w:rPr>
          <w:t>シミュレーション</w:t>
        </w:r>
        <w:r>
          <w:rPr>
            <w:noProof/>
            <w:webHidden/>
          </w:rPr>
          <w:tab/>
        </w:r>
        <w:r>
          <w:rPr>
            <w:noProof/>
            <w:webHidden/>
          </w:rPr>
          <w:fldChar w:fldCharType="begin"/>
        </w:r>
        <w:r>
          <w:rPr>
            <w:noProof/>
            <w:webHidden/>
          </w:rPr>
          <w:instrText xml:space="preserve"> PAGEREF _Toc471824619 \h </w:instrText>
        </w:r>
      </w:ins>
      <w:r>
        <w:rPr>
          <w:noProof/>
          <w:webHidden/>
        </w:rPr>
      </w:r>
      <w:r>
        <w:rPr>
          <w:noProof/>
          <w:webHidden/>
        </w:rPr>
        <w:fldChar w:fldCharType="separate"/>
      </w:r>
      <w:ins w:id="14" w:author="Shota Miyawaki" w:date="2017-01-10T15:14:00Z">
        <w:r>
          <w:rPr>
            <w:noProof/>
            <w:webHidden/>
          </w:rPr>
          <w:t>5</w:t>
        </w:r>
        <w:r>
          <w:rPr>
            <w:noProof/>
            <w:webHidden/>
          </w:rPr>
          <w:fldChar w:fldCharType="end"/>
        </w:r>
        <w:r w:rsidRPr="00BA4EF8">
          <w:rPr>
            <w:rStyle w:val="a5"/>
            <w:noProof/>
          </w:rPr>
          <w:fldChar w:fldCharType="end"/>
        </w:r>
      </w:ins>
    </w:p>
    <w:p w14:paraId="71A296DA" w14:textId="77777777" w:rsidR="00201064" w:rsidRDefault="00201064">
      <w:pPr>
        <w:pStyle w:val="21"/>
        <w:tabs>
          <w:tab w:val="right" w:leader="dot" w:pos="9061"/>
        </w:tabs>
        <w:rPr>
          <w:ins w:id="15" w:author="Shota Miyawaki" w:date="2017-01-10T15:14:00Z"/>
          <w:rFonts w:asciiTheme="minorHAnsi" w:eastAsiaTheme="minorEastAsia" w:hAnsiTheme="minorHAnsi" w:cstheme="minorBidi"/>
          <w:noProof/>
          <w:szCs w:val="22"/>
        </w:rPr>
      </w:pPr>
      <w:ins w:id="16" w:author="Shota Miyawaki" w:date="2017-01-10T15:14:00Z">
        <w:r w:rsidRPr="00BA4EF8">
          <w:rPr>
            <w:rStyle w:val="a5"/>
            <w:noProof/>
          </w:rPr>
          <w:fldChar w:fldCharType="begin"/>
        </w:r>
        <w:r w:rsidRPr="00BA4EF8">
          <w:rPr>
            <w:rStyle w:val="a5"/>
            <w:noProof/>
          </w:rPr>
          <w:instrText xml:space="preserve"> </w:instrText>
        </w:r>
        <w:r>
          <w:rPr>
            <w:noProof/>
          </w:rPr>
          <w:instrText>HYPERLINK \l "_Toc471824620"</w:instrText>
        </w:r>
        <w:r w:rsidRPr="00BA4EF8">
          <w:rPr>
            <w:rStyle w:val="a5"/>
            <w:noProof/>
          </w:rPr>
          <w:instrText xml:space="preserve"> </w:instrText>
        </w:r>
        <w:r w:rsidRPr="00BA4EF8">
          <w:rPr>
            <w:rStyle w:val="a5"/>
            <w:noProof/>
          </w:rPr>
          <w:fldChar w:fldCharType="separate"/>
        </w:r>
        <w:r w:rsidRPr="00BA4EF8">
          <w:rPr>
            <w:rStyle w:val="a5"/>
            <w:rFonts w:ascii="Times New Roman" w:hAnsi="Times New Roman"/>
            <w:b/>
            <w:noProof/>
          </w:rPr>
          <w:t>1</w:t>
        </w:r>
        <w:r w:rsidRPr="00BA4EF8">
          <w:rPr>
            <w:rStyle w:val="a5"/>
            <w:rFonts w:ascii="Times New Roman" w:hAnsi="Times New Roman" w:hint="eastAsia"/>
            <w:b/>
            <w:noProof/>
          </w:rPr>
          <w:t>°刻みにおけるアスパラギン酸カルボキシル基のエネルギー曲線</w:t>
        </w:r>
        <w:r>
          <w:rPr>
            <w:noProof/>
            <w:webHidden/>
          </w:rPr>
          <w:tab/>
        </w:r>
        <w:r>
          <w:rPr>
            <w:noProof/>
            <w:webHidden/>
          </w:rPr>
          <w:fldChar w:fldCharType="begin"/>
        </w:r>
        <w:r>
          <w:rPr>
            <w:noProof/>
            <w:webHidden/>
          </w:rPr>
          <w:instrText xml:space="preserve"> PAGEREF _Toc471824620 \h </w:instrText>
        </w:r>
      </w:ins>
      <w:r>
        <w:rPr>
          <w:noProof/>
          <w:webHidden/>
        </w:rPr>
      </w:r>
      <w:r>
        <w:rPr>
          <w:noProof/>
          <w:webHidden/>
        </w:rPr>
        <w:fldChar w:fldCharType="separate"/>
      </w:r>
      <w:ins w:id="17" w:author="Shota Miyawaki" w:date="2017-01-10T15:14:00Z">
        <w:r>
          <w:rPr>
            <w:noProof/>
            <w:webHidden/>
          </w:rPr>
          <w:t>6</w:t>
        </w:r>
        <w:r>
          <w:rPr>
            <w:noProof/>
            <w:webHidden/>
          </w:rPr>
          <w:fldChar w:fldCharType="end"/>
        </w:r>
        <w:r w:rsidRPr="00BA4EF8">
          <w:rPr>
            <w:rStyle w:val="a5"/>
            <w:noProof/>
          </w:rPr>
          <w:fldChar w:fldCharType="end"/>
        </w:r>
      </w:ins>
    </w:p>
    <w:p w14:paraId="0582183E" w14:textId="77777777" w:rsidR="00201064" w:rsidRDefault="00201064">
      <w:pPr>
        <w:pStyle w:val="10"/>
        <w:tabs>
          <w:tab w:val="right" w:leader="dot" w:pos="9061"/>
        </w:tabs>
        <w:rPr>
          <w:ins w:id="18" w:author="Shota Miyawaki" w:date="2017-01-10T15:14:00Z"/>
          <w:rFonts w:asciiTheme="minorHAnsi" w:eastAsiaTheme="minorEastAsia" w:hAnsiTheme="minorHAnsi" w:cstheme="minorBidi"/>
          <w:noProof/>
          <w:szCs w:val="22"/>
        </w:rPr>
      </w:pPr>
      <w:ins w:id="19" w:author="Shota Miyawaki" w:date="2017-01-10T15:14:00Z">
        <w:r w:rsidRPr="00BA4EF8">
          <w:rPr>
            <w:rStyle w:val="a5"/>
            <w:noProof/>
          </w:rPr>
          <w:fldChar w:fldCharType="begin"/>
        </w:r>
        <w:r w:rsidRPr="00BA4EF8">
          <w:rPr>
            <w:rStyle w:val="a5"/>
            <w:noProof/>
          </w:rPr>
          <w:instrText xml:space="preserve"> </w:instrText>
        </w:r>
        <w:r>
          <w:rPr>
            <w:noProof/>
          </w:rPr>
          <w:instrText>HYPERLINK \l "_Toc471824621"</w:instrText>
        </w:r>
        <w:r w:rsidRPr="00BA4EF8">
          <w:rPr>
            <w:rStyle w:val="a5"/>
            <w:noProof/>
          </w:rPr>
          <w:instrText xml:space="preserve"> </w:instrText>
        </w:r>
        <w:r w:rsidRPr="00BA4EF8">
          <w:rPr>
            <w:rStyle w:val="a5"/>
            <w:noProof/>
          </w:rPr>
          <w:fldChar w:fldCharType="separate"/>
        </w:r>
        <w:r w:rsidRPr="00BA4EF8">
          <w:rPr>
            <w:rStyle w:val="a5"/>
            <w:rFonts w:hint="eastAsia"/>
            <w:b/>
            <w:noProof/>
          </w:rPr>
          <w:t>ⅲ</w:t>
        </w:r>
        <w:r w:rsidRPr="00BA4EF8">
          <w:rPr>
            <w:rStyle w:val="a5"/>
            <w:b/>
            <w:noProof/>
          </w:rPr>
          <w:t>[</w:t>
        </w:r>
        <w:r w:rsidRPr="00BA4EF8">
          <w:rPr>
            <w:rStyle w:val="a5"/>
            <w:rFonts w:hint="eastAsia"/>
            <w:b/>
            <w:noProof/>
          </w:rPr>
          <w:t>結果</w:t>
        </w:r>
        <w:r w:rsidRPr="00BA4EF8">
          <w:rPr>
            <w:rStyle w:val="a5"/>
            <w:b/>
            <w:noProof/>
          </w:rPr>
          <w:t>]</w:t>
        </w:r>
        <w:r>
          <w:rPr>
            <w:noProof/>
            <w:webHidden/>
          </w:rPr>
          <w:tab/>
        </w:r>
        <w:r>
          <w:rPr>
            <w:noProof/>
            <w:webHidden/>
          </w:rPr>
          <w:fldChar w:fldCharType="begin"/>
        </w:r>
        <w:r>
          <w:rPr>
            <w:noProof/>
            <w:webHidden/>
          </w:rPr>
          <w:instrText xml:space="preserve"> PAGEREF _Toc471824621 \h </w:instrText>
        </w:r>
      </w:ins>
      <w:r>
        <w:rPr>
          <w:noProof/>
          <w:webHidden/>
        </w:rPr>
      </w:r>
      <w:r>
        <w:rPr>
          <w:noProof/>
          <w:webHidden/>
        </w:rPr>
        <w:fldChar w:fldCharType="separate"/>
      </w:r>
      <w:ins w:id="20" w:author="Shota Miyawaki" w:date="2017-01-10T15:14:00Z">
        <w:r>
          <w:rPr>
            <w:noProof/>
            <w:webHidden/>
          </w:rPr>
          <w:t>7</w:t>
        </w:r>
        <w:r>
          <w:rPr>
            <w:noProof/>
            <w:webHidden/>
          </w:rPr>
          <w:fldChar w:fldCharType="end"/>
        </w:r>
        <w:r w:rsidRPr="00BA4EF8">
          <w:rPr>
            <w:rStyle w:val="a5"/>
            <w:noProof/>
          </w:rPr>
          <w:fldChar w:fldCharType="end"/>
        </w:r>
      </w:ins>
    </w:p>
    <w:p w14:paraId="6AE8BD7D" w14:textId="77777777" w:rsidR="00201064" w:rsidRDefault="00201064">
      <w:pPr>
        <w:pStyle w:val="10"/>
        <w:tabs>
          <w:tab w:val="right" w:leader="dot" w:pos="9061"/>
        </w:tabs>
        <w:rPr>
          <w:ins w:id="21" w:author="Shota Miyawaki" w:date="2017-01-10T15:14:00Z"/>
          <w:rFonts w:asciiTheme="minorHAnsi" w:eastAsiaTheme="minorEastAsia" w:hAnsiTheme="minorHAnsi" w:cstheme="minorBidi"/>
          <w:noProof/>
          <w:szCs w:val="22"/>
        </w:rPr>
      </w:pPr>
      <w:ins w:id="22" w:author="Shota Miyawaki" w:date="2017-01-10T15:14:00Z">
        <w:r w:rsidRPr="00BA4EF8">
          <w:rPr>
            <w:rStyle w:val="a5"/>
            <w:noProof/>
          </w:rPr>
          <w:fldChar w:fldCharType="begin"/>
        </w:r>
        <w:r w:rsidRPr="00BA4EF8">
          <w:rPr>
            <w:rStyle w:val="a5"/>
            <w:noProof/>
          </w:rPr>
          <w:instrText xml:space="preserve"> </w:instrText>
        </w:r>
        <w:r>
          <w:rPr>
            <w:noProof/>
          </w:rPr>
          <w:instrText>HYPERLINK \l "_Toc471824622"</w:instrText>
        </w:r>
        <w:r w:rsidRPr="00BA4EF8">
          <w:rPr>
            <w:rStyle w:val="a5"/>
            <w:noProof/>
          </w:rPr>
          <w:instrText xml:space="preserve"> </w:instrText>
        </w:r>
        <w:r w:rsidRPr="00BA4EF8">
          <w:rPr>
            <w:rStyle w:val="a5"/>
            <w:noProof/>
          </w:rPr>
          <w:fldChar w:fldCharType="separate"/>
        </w:r>
        <w:r w:rsidRPr="00BA4EF8">
          <w:rPr>
            <w:rStyle w:val="a5"/>
            <w:rFonts w:ascii="ＭＳ 明朝" w:hAnsi="ＭＳ 明朝" w:hint="eastAsia"/>
            <w:b/>
            <w:noProof/>
          </w:rPr>
          <w:t>ⅳ</w:t>
        </w:r>
        <w:r w:rsidRPr="00BA4EF8">
          <w:rPr>
            <w:rStyle w:val="a5"/>
            <w:rFonts w:ascii="ＭＳ 明朝" w:hAnsi="ＭＳ 明朝"/>
            <w:b/>
            <w:noProof/>
          </w:rPr>
          <w:t>[</w:t>
        </w:r>
        <w:r w:rsidRPr="00BA4EF8">
          <w:rPr>
            <w:rStyle w:val="a5"/>
            <w:rFonts w:ascii="ＭＳ 明朝" w:hAnsi="ＭＳ 明朝" w:hint="eastAsia"/>
            <w:b/>
            <w:noProof/>
          </w:rPr>
          <w:t>考察</w:t>
        </w:r>
        <w:r w:rsidRPr="00BA4EF8">
          <w:rPr>
            <w:rStyle w:val="a5"/>
            <w:rFonts w:ascii="ＭＳ 明朝" w:hAnsi="ＭＳ 明朝"/>
            <w:b/>
            <w:noProof/>
          </w:rPr>
          <w:t>]</w:t>
        </w:r>
        <w:r>
          <w:rPr>
            <w:noProof/>
            <w:webHidden/>
          </w:rPr>
          <w:tab/>
        </w:r>
        <w:r>
          <w:rPr>
            <w:noProof/>
            <w:webHidden/>
          </w:rPr>
          <w:fldChar w:fldCharType="begin"/>
        </w:r>
        <w:r>
          <w:rPr>
            <w:noProof/>
            <w:webHidden/>
          </w:rPr>
          <w:instrText xml:space="preserve"> PAGEREF _Toc471824622 \h </w:instrText>
        </w:r>
      </w:ins>
      <w:r>
        <w:rPr>
          <w:noProof/>
          <w:webHidden/>
        </w:rPr>
      </w:r>
      <w:r>
        <w:rPr>
          <w:noProof/>
          <w:webHidden/>
        </w:rPr>
        <w:fldChar w:fldCharType="separate"/>
      </w:r>
      <w:ins w:id="23" w:author="Shota Miyawaki" w:date="2017-01-10T15:14:00Z">
        <w:r>
          <w:rPr>
            <w:noProof/>
            <w:webHidden/>
          </w:rPr>
          <w:t>7</w:t>
        </w:r>
        <w:r>
          <w:rPr>
            <w:noProof/>
            <w:webHidden/>
          </w:rPr>
          <w:fldChar w:fldCharType="end"/>
        </w:r>
        <w:r w:rsidRPr="00BA4EF8">
          <w:rPr>
            <w:rStyle w:val="a5"/>
            <w:noProof/>
          </w:rPr>
          <w:fldChar w:fldCharType="end"/>
        </w:r>
      </w:ins>
    </w:p>
    <w:p w14:paraId="7DBA62BC" w14:textId="77777777" w:rsidR="00201064" w:rsidRDefault="00201064">
      <w:pPr>
        <w:pStyle w:val="10"/>
        <w:tabs>
          <w:tab w:val="right" w:leader="dot" w:pos="9061"/>
        </w:tabs>
        <w:rPr>
          <w:ins w:id="24" w:author="Shota Miyawaki" w:date="2017-01-10T15:14:00Z"/>
          <w:rFonts w:asciiTheme="minorHAnsi" w:eastAsiaTheme="minorEastAsia" w:hAnsiTheme="minorHAnsi" w:cstheme="minorBidi"/>
          <w:noProof/>
          <w:szCs w:val="22"/>
        </w:rPr>
      </w:pPr>
      <w:ins w:id="25" w:author="Shota Miyawaki" w:date="2017-01-10T15:14:00Z">
        <w:r w:rsidRPr="00BA4EF8">
          <w:rPr>
            <w:rStyle w:val="a5"/>
            <w:noProof/>
          </w:rPr>
          <w:fldChar w:fldCharType="begin"/>
        </w:r>
        <w:r w:rsidRPr="00BA4EF8">
          <w:rPr>
            <w:rStyle w:val="a5"/>
            <w:noProof/>
          </w:rPr>
          <w:instrText xml:space="preserve"> </w:instrText>
        </w:r>
        <w:r>
          <w:rPr>
            <w:noProof/>
          </w:rPr>
          <w:instrText>HYPERLINK \l "_Toc471824623"</w:instrText>
        </w:r>
        <w:r w:rsidRPr="00BA4EF8">
          <w:rPr>
            <w:rStyle w:val="a5"/>
            <w:noProof/>
          </w:rPr>
          <w:instrText xml:space="preserve"> </w:instrText>
        </w:r>
        <w:r w:rsidRPr="00BA4EF8">
          <w:rPr>
            <w:rStyle w:val="a5"/>
            <w:noProof/>
          </w:rPr>
          <w:fldChar w:fldCharType="separate"/>
        </w:r>
        <w:r w:rsidRPr="00BA4EF8">
          <w:rPr>
            <w:rStyle w:val="a5"/>
            <w:rFonts w:ascii="ＭＳ 明朝"/>
            <w:b/>
            <w:noProof/>
          </w:rPr>
          <w:t>[</w:t>
        </w:r>
        <w:r w:rsidRPr="00BA4EF8">
          <w:rPr>
            <w:rStyle w:val="a5"/>
            <w:rFonts w:ascii="ＭＳ 明朝" w:hint="eastAsia"/>
            <w:b/>
            <w:noProof/>
          </w:rPr>
          <w:t>謝辞</w:t>
        </w:r>
        <w:r w:rsidRPr="00BA4EF8">
          <w:rPr>
            <w:rStyle w:val="a5"/>
            <w:rFonts w:ascii="ＭＳ 明朝"/>
            <w:b/>
            <w:noProof/>
          </w:rPr>
          <w:t>]</w:t>
        </w:r>
        <w:r>
          <w:rPr>
            <w:noProof/>
            <w:webHidden/>
          </w:rPr>
          <w:tab/>
        </w:r>
        <w:r>
          <w:rPr>
            <w:noProof/>
            <w:webHidden/>
          </w:rPr>
          <w:fldChar w:fldCharType="begin"/>
        </w:r>
        <w:r>
          <w:rPr>
            <w:noProof/>
            <w:webHidden/>
          </w:rPr>
          <w:instrText xml:space="preserve"> PAGEREF _Toc471824623 \h </w:instrText>
        </w:r>
      </w:ins>
      <w:r>
        <w:rPr>
          <w:noProof/>
          <w:webHidden/>
        </w:rPr>
      </w:r>
      <w:r>
        <w:rPr>
          <w:noProof/>
          <w:webHidden/>
        </w:rPr>
        <w:fldChar w:fldCharType="separate"/>
      </w:r>
      <w:ins w:id="26" w:author="Shota Miyawaki" w:date="2017-01-10T15:14:00Z">
        <w:r>
          <w:rPr>
            <w:noProof/>
            <w:webHidden/>
          </w:rPr>
          <w:t>7</w:t>
        </w:r>
        <w:r>
          <w:rPr>
            <w:noProof/>
            <w:webHidden/>
          </w:rPr>
          <w:fldChar w:fldCharType="end"/>
        </w:r>
        <w:r w:rsidRPr="00BA4EF8">
          <w:rPr>
            <w:rStyle w:val="a5"/>
            <w:noProof/>
          </w:rPr>
          <w:fldChar w:fldCharType="end"/>
        </w:r>
      </w:ins>
    </w:p>
    <w:p w14:paraId="726AD016" w14:textId="77777777" w:rsidR="00201064" w:rsidRDefault="00201064">
      <w:pPr>
        <w:pStyle w:val="10"/>
        <w:tabs>
          <w:tab w:val="right" w:leader="dot" w:pos="9061"/>
        </w:tabs>
        <w:rPr>
          <w:ins w:id="27" w:author="Shota Miyawaki" w:date="2017-01-10T15:14:00Z"/>
          <w:rFonts w:asciiTheme="minorHAnsi" w:eastAsiaTheme="minorEastAsia" w:hAnsiTheme="minorHAnsi" w:cstheme="minorBidi"/>
          <w:noProof/>
          <w:szCs w:val="22"/>
        </w:rPr>
      </w:pPr>
      <w:ins w:id="28" w:author="Shota Miyawaki" w:date="2017-01-10T15:14:00Z">
        <w:r w:rsidRPr="00BA4EF8">
          <w:rPr>
            <w:rStyle w:val="a5"/>
            <w:noProof/>
          </w:rPr>
          <w:fldChar w:fldCharType="begin"/>
        </w:r>
        <w:r w:rsidRPr="00BA4EF8">
          <w:rPr>
            <w:rStyle w:val="a5"/>
            <w:noProof/>
          </w:rPr>
          <w:instrText xml:space="preserve"> </w:instrText>
        </w:r>
        <w:r>
          <w:rPr>
            <w:noProof/>
          </w:rPr>
          <w:instrText>HYPERLINK \l "_Toc471824624"</w:instrText>
        </w:r>
        <w:r w:rsidRPr="00BA4EF8">
          <w:rPr>
            <w:rStyle w:val="a5"/>
            <w:noProof/>
          </w:rPr>
          <w:instrText xml:space="preserve"> </w:instrText>
        </w:r>
        <w:r w:rsidRPr="00BA4EF8">
          <w:rPr>
            <w:rStyle w:val="a5"/>
            <w:noProof/>
          </w:rPr>
          <w:fldChar w:fldCharType="separate"/>
        </w:r>
        <w:r w:rsidRPr="00BA4EF8">
          <w:rPr>
            <w:rStyle w:val="a5"/>
            <w:rFonts w:ascii="ＭＳ 明朝" w:hAnsi="ＭＳ 明朝"/>
            <w:b/>
            <w:noProof/>
          </w:rPr>
          <w:t>[</w:t>
        </w:r>
        <w:r w:rsidRPr="00BA4EF8">
          <w:rPr>
            <w:rStyle w:val="a5"/>
            <w:rFonts w:ascii="ＭＳ 明朝" w:hAnsi="ＭＳ 明朝" w:hint="eastAsia"/>
            <w:b/>
            <w:noProof/>
          </w:rPr>
          <w:t>参考文献</w:t>
        </w:r>
        <w:r w:rsidRPr="00BA4EF8">
          <w:rPr>
            <w:rStyle w:val="a5"/>
            <w:rFonts w:ascii="ＭＳ 明朝" w:hAnsi="ＭＳ 明朝"/>
            <w:b/>
            <w:noProof/>
          </w:rPr>
          <w:t>]</w:t>
        </w:r>
        <w:r>
          <w:rPr>
            <w:noProof/>
            <w:webHidden/>
          </w:rPr>
          <w:tab/>
        </w:r>
        <w:r>
          <w:rPr>
            <w:noProof/>
            <w:webHidden/>
          </w:rPr>
          <w:fldChar w:fldCharType="begin"/>
        </w:r>
        <w:r>
          <w:rPr>
            <w:noProof/>
            <w:webHidden/>
          </w:rPr>
          <w:instrText xml:space="preserve"> PAGEREF _Toc471824624 \h </w:instrText>
        </w:r>
      </w:ins>
      <w:r>
        <w:rPr>
          <w:noProof/>
          <w:webHidden/>
        </w:rPr>
      </w:r>
      <w:r>
        <w:rPr>
          <w:noProof/>
          <w:webHidden/>
        </w:rPr>
        <w:fldChar w:fldCharType="separate"/>
      </w:r>
      <w:ins w:id="29" w:author="Shota Miyawaki" w:date="2017-01-10T15:14:00Z">
        <w:r>
          <w:rPr>
            <w:noProof/>
            <w:webHidden/>
          </w:rPr>
          <w:t>7</w:t>
        </w:r>
        <w:r>
          <w:rPr>
            <w:noProof/>
            <w:webHidden/>
          </w:rPr>
          <w:fldChar w:fldCharType="end"/>
        </w:r>
        <w:r w:rsidRPr="00BA4EF8">
          <w:rPr>
            <w:rStyle w:val="a5"/>
            <w:noProof/>
          </w:rPr>
          <w:fldChar w:fldCharType="end"/>
        </w:r>
      </w:ins>
    </w:p>
    <w:p w14:paraId="1E515886" w14:textId="77777777" w:rsidR="00B90B08" w:rsidDel="00201064" w:rsidRDefault="00B90B08">
      <w:pPr>
        <w:pStyle w:val="10"/>
        <w:tabs>
          <w:tab w:val="right" w:leader="dot" w:pos="9061"/>
        </w:tabs>
        <w:rPr>
          <w:del w:id="30" w:author="Shota Miyawaki" w:date="2017-01-10T15:14:00Z"/>
          <w:rFonts w:asciiTheme="minorHAnsi" w:eastAsiaTheme="minorEastAsia" w:hAnsiTheme="minorHAnsi" w:cstheme="minorBidi"/>
          <w:noProof/>
          <w:szCs w:val="22"/>
        </w:rPr>
      </w:pPr>
      <w:del w:id="31" w:author="Shota Miyawaki" w:date="2017-01-10T15:14:00Z">
        <w:r w:rsidRPr="00201064" w:rsidDel="00201064">
          <w:rPr>
            <w:rFonts w:hint="eastAsia"/>
            <w:rPrChange w:id="32" w:author="Shota Miyawaki" w:date="2017-01-10T15:14:00Z">
              <w:rPr>
                <w:rStyle w:val="a5"/>
                <w:rFonts w:hint="eastAsia"/>
                <w:b/>
                <w:noProof/>
              </w:rPr>
            </w:rPrChange>
          </w:rPr>
          <w:delText>ⅰ</w:delText>
        </w:r>
        <w:r w:rsidRPr="00201064" w:rsidDel="00201064">
          <w:rPr>
            <w:rPrChange w:id="33" w:author="Shota Miyawaki" w:date="2017-01-10T15:14:00Z">
              <w:rPr>
                <w:rStyle w:val="a5"/>
                <w:b/>
                <w:noProof/>
              </w:rPr>
            </w:rPrChange>
          </w:rPr>
          <w:delText>[</w:delText>
        </w:r>
        <w:r w:rsidRPr="00201064" w:rsidDel="00201064">
          <w:rPr>
            <w:rFonts w:hint="eastAsia"/>
            <w:rPrChange w:id="34" w:author="Shota Miyawaki" w:date="2017-01-10T15:14:00Z">
              <w:rPr>
                <w:rStyle w:val="a5"/>
                <w:rFonts w:hint="eastAsia"/>
                <w:b/>
                <w:noProof/>
              </w:rPr>
            </w:rPrChange>
          </w:rPr>
          <w:delText>序論</w:delText>
        </w:r>
        <w:r w:rsidRPr="00201064" w:rsidDel="00201064">
          <w:rPr>
            <w:rPrChange w:id="35" w:author="Shota Miyawaki" w:date="2017-01-10T15:14:00Z">
              <w:rPr>
                <w:rStyle w:val="a5"/>
                <w:b/>
                <w:noProof/>
              </w:rPr>
            </w:rPrChange>
          </w:rPr>
          <w:delText>]</w:delText>
        </w:r>
        <w:r w:rsidDel="00201064">
          <w:rPr>
            <w:noProof/>
            <w:webHidden/>
          </w:rPr>
          <w:tab/>
          <w:delText>3</w:delText>
        </w:r>
      </w:del>
    </w:p>
    <w:p w14:paraId="31BDCE65" w14:textId="77777777" w:rsidR="00B90B08" w:rsidDel="00201064" w:rsidRDefault="00B90B08">
      <w:pPr>
        <w:pStyle w:val="10"/>
        <w:tabs>
          <w:tab w:val="right" w:leader="dot" w:pos="9061"/>
        </w:tabs>
        <w:rPr>
          <w:del w:id="36" w:author="Shota Miyawaki" w:date="2017-01-10T15:14:00Z"/>
          <w:rFonts w:asciiTheme="minorHAnsi" w:eastAsiaTheme="minorEastAsia" w:hAnsiTheme="minorHAnsi" w:cstheme="minorBidi"/>
          <w:noProof/>
          <w:szCs w:val="22"/>
        </w:rPr>
      </w:pPr>
      <w:del w:id="37" w:author="Shota Miyawaki" w:date="2017-01-10T15:14:00Z">
        <w:r w:rsidRPr="00201064" w:rsidDel="00201064">
          <w:rPr>
            <w:rFonts w:hint="eastAsia"/>
            <w:rPrChange w:id="38" w:author="Shota Miyawaki" w:date="2017-01-10T15:14:00Z">
              <w:rPr>
                <w:rStyle w:val="a5"/>
                <w:rFonts w:ascii="ＭＳ 明朝" w:hAnsi="ＭＳ 明朝" w:hint="eastAsia"/>
                <w:b/>
                <w:noProof/>
              </w:rPr>
            </w:rPrChange>
          </w:rPr>
          <w:delText>ⅱ</w:delText>
        </w:r>
        <w:r w:rsidRPr="00201064" w:rsidDel="00201064">
          <w:rPr>
            <w:rPrChange w:id="39" w:author="Shota Miyawaki" w:date="2017-01-10T15:14:00Z">
              <w:rPr>
                <w:rStyle w:val="a5"/>
                <w:rFonts w:ascii="ＭＳ 明朝" w:hAnsi="ＭＳ 明朝"/>
                <w:b/>
                <w:noProof/>
              </w:rPr>
            </w:rPrChange>
          </w:rPr>
          <w:delText>[</w:delText>
        </w:r>
        <w:r w:rsidRPr="00201064" w:rsidDel="00201064">
          <w:rPr>
            <w:rFonts w:hint="eastAsia"/>
            <w:rPrChange w:id="40" w:author="Shota Miyawaki" w:date="2017-01-10T15:14:00Z">
              <w:rPr>
                <w:rStyle w:val="a5"/>
                <w:rFonts w:ascii="ＭＳ 明朝" w:hAnsi="ＭＳ 明朝" w:hint="eastAsia"/>
                <w:b/>
                <w:noProof/>
              </w:rPr>
            </w:rPrChange>
          </w:rPr>
          <w:delText>方法</w:delText>
        </w:r>
        <w:r w:rsidRPr="00201064" w:rsidDel="00201064">
          <w:rPr>
            <w:rPrChange w:id="41" w:author="Shota Miyawaki" w:date="2017-01-10T15:14:00Z">
              <w:rPr>
                <w:rStyle w:val="a5"/>
                <w:rFonts w:ascii="ＭＳ 明朝" w:hAnsi="ＭＳ 明朝"/>
                <w:b/>
                <w:noProof/>
              </w:rPr>
            </w:rPrChange>
          </w:rPr>
          <w:delText>]</w:delText>
        </w:r>
        <w:r w:rsidDel="00201064">
          <w:rPr>
            <w:noProof/>
            <w:webHidden/>
          </w:rPr>
          <w:tab/>
          <w:delText>4</w:delText>
        </w:r>
      </w:del>
    </w:p>
    <w:p w14:paraId="59A3B7A1" w14:textId="77777777" w:rsidR="00B90B08" w:rsidDel="00201064" w:rsidRDefault="00B90B08">
      <w:pPr>
        <w:pStyle w:val="21"/>
        <w:tabs>
          <w:tab w:val="right" w:leader="dot" w:pos="9061"/>
        </w:tabs>
        <w:rPr>
          <w:del w:id="42" w:author="Shota Miyawaki" w:date="2017-01-10T15:14:00Z"/>
          <w:rFonts w:asciiTheme="minorHAnsi" w:eastAsiaTheme="minorEastAsia" w:hAnsiTheme="minorHAnsi" w:cstheme="minorBidi"/>
          <w:noProof/>
          <w:szCs w:val="22"/>
        </w:rPr>
      </w:pPr>
      <w:del w:id="43" w:author="Shota Miyawaki" w:date="2017-01-10T15:14:00Z">
        <w:r w:rsidRPr="00201064" w:rsidDel="00201064">
          <w:rPr>
            <w:rFonts w:hint="eastAsia"/>
            <w:rPrChange w:id="44" w:author="Shota Miyawaki" w:date="2017-01-10T15:14:00Z">
              <w:rPr>
                <w:rStyle w:val="a5"/>
                <w:rFonts w:ascii="ＭＳ 明朝" w:hAnsi="ＭＳ 明朝" w:hint="eastAsia"/>
                <w:b/>
                <w:noProof/>
              </w:rPr>
            </w:rPrChange>
          </w:rPr>
          <w:delText>本実験において使用したモデルと条件</w:delText>
        </w:r>
        <w:r w:rsidDel="00201064">
          <w:rPr>
            <w:noProof/>
            <w:webHidden/>
          </w:rPr>
          <w:tab/>
          <w:delText>4</w:delText>
        </w:r>
      </w:del>
    </w:p>
    <w:p w14:paraId="78C88B81" w14:textId="77777777" w:rsidR="00B90B08" w:rsidDel="00201064" w:rsidRDefault="00B90B08">
      <w:pPr>
        <w:pStyle w:val="21"/>
        <w:tabs>
          <w:tab w:val="right" w:leader="dot" w:pos="9061"/>
        </w:tabs>
        <w:rPr>
          <w:del w:id="45" w:author="Shota Miyawaki" w:date="2017-01-10T15:14:00Z"/>
          <w:rFonts w:asciiTheme="minorHAnsi" w:eastAsiaTheme="minorEastAsia" w:hAnsiTheme="minorHAnsi" w:cstheme="minorBidi"/>
          <w:noProof/>
          <w:szCs w:val="22"/>
        </w:rPr>
      </w:pPr>
      <w:del w:id="46" w:author="Shota Miyawaki" w:date="2017-01-10T15:14:00Z">
        <w:r w:rsidRPr="00201064" w:rsidDel="00201064">
          <w:rPr>
            <w:rFonts w:hint="eastAsia"/>
            <w:rPrChange w:id="47" w:author="Shota Miyawaki" w:date="2017-01-10T15:14:00Z">
              <w:rPr>
                <w:rStyle w:val="a5"/>
                <w:rFonts w:ascii="Times New Roman" w:hAnsi="Times New Roman" w:hint="eastAsia"/>
                <w:b/>
                <w:noProof/>
              </w:rPr>
            </w:rPrChange>
          </w:rPr>
          <w:delText>カルボキシル基</w:delText>
        </w:r>
        <w:r w:rsidRPr="00201064" w:rsidDel="00201064">
          <w:rPr>
            <w:rPrChange w:id="48" w:author="Shota Miyawaki" w:date="2017-01-10T15:14:00Z">
              <w:rPr>
                <w:rStyle w:val="a5"/>
                <w:rFonts w:ascii="Times New Roman" w:hAnsi="Times New Roman"/>
                <w:b/>
                <w:noProof/>
              </w:rPr>
            </w:rPrChange>
          </w:rPr>
          <w:delText>syn, anti</w:delText>
        </w:r>
        <w:r w:rsidRPr="00201064" w:rsidDel="00201064">
          <w:rPr>
            <w:rFonts w:hint="eastAsia"/>
            <w:rPrChange w:id="49" w:author="Shota Miyawaki" w:date="2017-01-10T15:14:00Z">
              <w:rPr>
                <w:rStyle w:val="a5"/>
                <w:rFonts w:ascii="Times New Roman" w:hAnsi="Times New Roman" w:hint="eastAsia"/>
                <w:b/>
                <w:noProof/>
              </w:rPr>
            </w:rPrChange>
          </w:rPr>
          <w:delText>配座の規定</w:delText>
        </w:r>
        <w:r w:rsidDel="00201064">
          <w:rPr>
            <w:noProof/>
            <w:webHidden/>
          </w:rPr>
          <w:tab/>
          <w:delText>5</w:delText>
        </w:r>
      </w:del>
    </w:p>
    <w:p w14:paraId="409CC2E8" w14:textId="77777777" w:rsidR="00B90B08" w:rsidDel="00201064" w:rsidRDefault="00B90B08">
      <w:pPr>
        <w:pStyle w:val="21"/>
        <w:tabs>
          <w:tab w:val="right" w:leader="dot" w:pos="9061"/>
        </w:tabs>
        <w:rPr>
          <w:del w:id="50" w:author="Shota Miyawaki" w:date="2017-01-10T15:14:00Z"/>
          <w:rFonts w:asciiTheme="minorHAnsi" w:eastAsiaTheme="minorEastAsia" w:hAnsiTheme="minorHAnsi" w:cstheme="minorBidi"/>
          <w:noProof/>
          <w:szCs w:val="22"/>
        </w:rPr>
      </w:pPr>
      <w:del w:id="51" w:author="Shota Miyawaki" w:date="2017-01-10T15:14:00Z">
        <w:r w:rsidRPr="00201064" w:rsidDel="00201064">
          <w:rPr>
            <w:rFonts w:hint="eastAsia"/>
            <w:rPrChange w:id="52" w:author="Shota Miyawaki" w:date="2017-01-10T15:14:00Z">
              <w:rPr>
                <w:rStyle w:val="a5"/>
                <w:rFonts w:hint="eastAsia"/>
                <w:b/>
                <w:noProof/>
              </w:rPr>
            </w:rPrChange>
          </w:rPr>
          <w:delText>レプリカ交換分子動力学</w:delText>
        </w:r>
        <w:r w:rsidRPr="00201064" w:rsidDel="00201064">
          <w:rPr>
            <w:rPrChange w:id="53" w:author="Shota Miyawaki" w:date="2017-01-10T15:14:00Z">
              <w:rPr>
                <w:rStyle w:val="a5"/>
                <w:b/>
                <w:noProof/>
              </w:rPr>
            </w:rPrChange>
          </w:rPr>
          <w:delText>(REMD)</w:delText>
        </w:r>
        <w:r w:rsidRPr="00201064" w:rsidDel="00201064">
          <w:rPr>
            <w:rFonts w:hint="eastAsia"/>
            <w:rPrChange w:id="54" w:author="Shota Miyawaki" w:date="2017-01-10T15:14:00Z">
              <w:rPr>
                <w:rStyle w:val="a5"/>
                <w:rFonts w:hint="eastAsia"/>
                <w:b/>
                <w:noProof/>
              </w:rPr>
            </w:rPrChange>
          </w:rPr>
          <w:delText>シミュレーション</w:delText>
        </w:r>
        <w:r w:rsidDel="00201064">
          <w:rPr>
            <w:noProof/>
            <w:webHidden/>
          </w:rPr>
          <w:tab/>
          <w:delText>5</w:delText>
        </w:r>
      </w:del>
    </w:p>
    <w:p w14:paraId="58EE1F9D" w14:textId="77777777" w:rsidR="00B90B08" w:rsidDel="00201064" w:rsidRDefault="00B90B08">
      <w:pPr>
        <w:pStyle w:val="21"/>
        <w:tabs>
          <w:tab w:val="right" w:leader="dot" w:pos="9061"/>
        </w:tabs>
        <w:rPr>
          <w:del w:id="55" w:author="Shota Miyawaki" w:date="2017-01-10T15:14:00Z"/>
          <w:rFonts w:asciiTheme="minorHAnsi" w:eastAsiaTheme="minorEastAsia" w:hAnsiTheme="minorHAnsi" w:cstheme="minorBidi"/>
          <w:noProof/>
          <w:szCs w:val="22"/>
        </w:rPr>
      </w:pPr>
      <w:del w:id="56" w:author="Shota Miyawaki" w:date="2017-01-10T15:14:00Z">
        <w:r w:rsidRPr="00201064" w:rsidDel="00201064">
          <w:rPr>
            <w:rPrChange w:id="57" w:author="Shota Miyawaki" w:date="2017-01-10T15:14:00Z">
              <w:rPr>
                <w:rStyle w:val="a5"/>
                <w:rFonts w:ascii="Times New Roman" w:hAnsi="Times New Roman"/>
                <w:b/>
                <w:noProof/>
              </w:rPr>
            </w:rPrChange>
          </w:rPr>
          <w:delText>1°</w:delText>
        </w:r>
        <w:r w:rsidRPr="00201064" w:rsidDel="00201064">
          <w:rPr>
            <w:rFonts w:hint="eastAsia"/>
            <w:rPrChange w:id="58" w:author="Shota Miyawaki" w:date="2017-01-10T15:14:00Z">
              <w:rPr>
                <w:rStyle w:val="a5"/>
                <w:rFonts w:ascii="Times New Roman" w:hAnsi="Times New Roman" w:hint="eastAsia"/>
                <w:b/>
                <w:noProof/>
              </w:rPr>
            </w:rPrChange>
          </w:rPr>
          <w:delText>刻みにおけるアスパラギン酸カルボキシル基のエネルギー曲線</w:delText>
        </w:r>
        <w:r w:rsidDel="00201064">
          <w:rPr>
            <w:noProof/>
            <w:webHidden/>
          </w:rPr>
          <w:tab/>
          <w:delText>6</w:delText>
        </w:r>
      </w:del>
    </w:p>
    <w:p w14:paraId="423FA200" w14:textId="77777777" w:rsidR="00B90B08" w:rsidDel="00201064" w:rsidRDefault="00B90B08">
      <w:pPr>
        <w:pStyle w:val="10"/>
        <w:tabs>
          <w:tab w:val="right" w:leader="dot" w:pos="9061"/>
        </w:tabs>
        <w:rPr>
          <w:del w:id="59" w:author="Shota Miyawaki" w:date="2017-01-10T15:14:00Z"/>
          <w:rFonts w:asciiTheme="minorHAnsi" w:eastAsiaTheme="minorEastAsia" w:hAnsiTheme="minorHAnsi" w:cstheme="minorBidi"/>
          <w:noProof/>
          <w:szCs w:val="22"/>
        </w:rPr>
      </w:pPr>
      <w:del w:id="60" w:author="Shota Miyawaki" w:date="2017-01-10T15:14:00Z">
        <w:r w:rsidRPr="00201064" w:rsidDel="00201064">
          <w:rPr>
            <w:rFonts w:hint="eastAsia"/>
            <w:rPrChange w:id="61" w:author="Shota Miyawaki" w:date="2017-01-10T15:14:00Z">
              <w:rPr>
                <w:rStyle w:val="a5"/>
                <w:rFonts w:hint="eastAsia"/>
                <w:b/>
                <w:noProof/>
              </w:rPr>
            </w:rPrChange>
          </w:rPr>
          <w:delText>ⅲ</w:delText>
        </w:r>
        <w:r w:rsidRPr="00201064" w:rsidDel="00201064">
          <w:rPr>
            <w:rPrChange w:id="62" w:author="Shota Miyawaki" w:date="2017-01-10T15:14:00Z">
              <w:rPr>
                <w:rStyle w:val="a5"/>
                <w:b/>
                <w:noProof/>
              </w:rPr>
            </w:rPrChange>
          </w:rPr>
          <w:delText>[</w:delText>
        </w:r>
        <w:r w:rsidRPr="00201064" w:rsidDel="00201064">
          <w:rPr>
            <w:rFonts w:hint="eastAsia"/>
            <w:rPrChange w:id="63" w:author="Shota Miyawaki" w:date="2017-01-10T15:14:00Z">
              <w:rPr>
                <w:rStyle w:val="a5"/>
                <w:rFonts w:hint="eastAsia"/>
                <w:b/>
                <w:noProof/>
              </w:rPr>
            </w:rPrChange>
          </w:rPr>
          <w:delText>結果</w:delText>
        </w:r>
        <w:r w:rsidRPr="00201064" w:rsidDel="00201064">
          <w:rPr>
            <w:rPrChange w:id="64" w:author="Shota Miyawaki" w:date="2017-01-10T15:14:00Z">
              <w:rPr>
                <w:rStyle w:val="a5"/>
                <w:b/>
                <w:noProof/>
              </w:rPr>
            </w:rPrChange>
          </w:rPr>
          <w:delText>]</w:delText>
        </w:r>
        <w:r w:rsidDel="00201064">
          <w:rPr>
            <w:noProof/>
            <w:webHidden/>
          </w:rPr>
          <w:tab/>
          <w:delText>7</w:delText>
        </w:r>
      </w:del>
    </w:p>
    <w:p w14:paraId="1E36BD48" w14:textId="56C870F8" w:rsidR="00B90B08" w:rsidDel="00201064" w:rsidRDefault="00B90B08">
      <w:pPr>
        <w:pStyle w:val="10"/>
        <w:tabs>
          <w:tab w:val="right" w:leader="dot" w:pos="9061"/>
        </w:tabs>
        <w:rPr>
          <w:del w:id="65" w:author="Shota Miyawaki" w:date="2017-01-10T15:14:00Z"/>
          <w:rFonts w:asciiTheme="minorHAnsi" w:eastAsiaTheme="minorEastAsia" w:hAnsiTheme="minorHAnsi" w:cstheme="minorBidi"/>
          <w:noProof/>
          <w:szCs w:val="22"/>
        </w:rPr>
      </w:pPr>
      <w:del w:id="66" w:author="Shota Miyawaki" w:date="2017-01-10T15:14:00Z">
        <w:r w:rsidRPr="00201064" w:rsidDel="00201064">
          <w:rPr>
            <w:rFonts w:hint="eastAsia"/>
            <w:rPrChange w:id="67" w:author="Shota Miyawaki" w:date="2017-01-10T15:14:00Z">
              <w:rPr>
                <w:rStyle w:val="a5"/>
                <w:rFonts w:ascii="ＭＳ 明朝" w:hAnsi="ＭＳ 明朝" w:hint="eastAsia"/>
                <w:b/>
                <w:noProof/>
              </w:rPr>
            </w:rPrChange>
          </w:rPr>
          <w:delText>ⅳ</w:delText>
        </w:r>
        <w:r w:rsidRPr="00201064" w:rsidDel="00201064">
          <w:rPr>
            <w:rPrChange w:id="68" w:author="Shota Miyawaki" w:date="2017-01-10T15:14:00Z">
              <w:rPr>
                <w:rStyle w:val="a5"/>
                <w:rFonts w:ascii="ＭＳ 明朝" w:hAnsi="ＭＳ 明朝"/>
                <w:b/>
                <w:noProof/>
              </w:rPr>
            </w:rPrChange>
          </w:rPr>
          <w:delText>[</w:delText>
        </w:r>
        <w:r w:rsidRPr="00201064" w:rsidDel="00201064">
          <w:rPr>
            <w:rFonts w:hint="eastAsia"/>
            <w:rPrChange w:id="69" w:author="Shota Miyawaki" w:date="2017-01-10T15:14:00Z">
              <w:rPr>
                <w:rStyle w:val="a5"/>
                <w:rFonts w:ascii="ＭＳ 明朝" w:hAnsi="ＭＳ 明朝" w:hint="eastAsia"/>
                <w:b/>
                <w:noProof/>
              </w:rPr>
            </w:rPrChange>
          </w:rPr>
          <w:delText>考察</w:delText>
        </w:r>
        <w:r w:rsidRPr="00201064" w:rsidDel="00201064">
          <w:rPr>
            <w:rPrChange w:id="70" w:author="Shota Miyawaki" w:date="2017-01-10T15:14:00Z">
              <w:rPr>
                <w:rStyle w:val="a5"/>
                <w:rFonts w:ascii="ＭＳ 明朝" w:hAnsi="ＭＳ 明朝"/>
                <w:b/>
                <w:noProof/>
              </w:rPr>
            </w:rPrChange>
          </w:rPr>
          <w:delText>]</w:delText>
        </w:r>
        <w:r w:rsidDel="00201064">
          <w:rPr>
            <w:noProof/>
            <w:webHidden/>
          </w:rPr>
          <w:tab/>
          <w:delText>7</w:delText>
        </w:r>
      </w:del>
    </w:p>
    <w:p w14:paraId="3508407C" w14:textId="77777777" w:rsidR="00B90B08" w:rsidDel="00201064" w:rsidRDefault="00B90B08">
      <w:pPr>
        <w:pStyle w:val="10"/>
        <w:tabs>
          <w:tab w:val="right" w:leader="dot" w:pos="9061"/>
        </w:tabs>
        <w:rPr>
          <w:del w:id="71" w:author="Shota Miyawaki" w:date="2017-01-10T15:14:00Z"/>
          <w:rFonts w:asciiTheme="minorHAnsi" w:eastAsiaTheme="minorEastAsia" w:hAnsiTheme="minorHAnsi" w:cstheme="minorBidi"/>
          <w:noProof/>
          <w:szCs w:val="22"/>
        </w:rPr>
      </w:pPr>
      <w:del w:id="72" w:author="Shota Miyawaki" w:date="2017-01-10T15:14:00Z">
        <w:r w:rsidRPr="00201064" w:rsidDel="00201064">
          <w:rPr>
            <w:rPrChange w:id="73" w:author="Shota Miyawaki" w:date="2017-01-10T15:14:00Z">
              <w:rPr>
                <w:rStyle w:val="a5"/>
                <w:rFonts w:ascii="ＭＳ 明朝"/>
                <w:b/>
                <w:noProof/>
              </w:rPr>
            </w:rPrChange>
          </w:rPr>
          <w:delText>[</w:delText>
        </w:r>
        <w:r w:rsidRPr="00201064" w:rsidDel="00201064">
          <w:rPr>
            <w:rFonts w:hint="eastAsia"/>
            <w:rPrChange w:id="74" w:author="Shota Miyawaki" w:date="2017-01-10T15:14:00Z">
              <w:rPr>
                <w:rStyle w:val="a5"/>
                <w:rFonts w:ascii="ＭＳ 明朝" w:hint="eastAsia"/>
                <w:b/>
                <w:noProof/>
              </w:rPr>
            </w:rPrChange>
          </w:rPr>
          <w:delText>謝辞</w:delText>
        </w:r>
        <w:r w:rsidRPr="00201064" w:rsidDel="00201064">
          <w:rPr>
            <w:rPrChange w:id="75" w:author="Shota Miyawaki" w:date="2017-01-10T15:14:00Z">
              <w:rPr>
                <w:rStyle w:val="a5"/>
                <w:rFonts w:ascii="ＭＳ 明朝"/>
                <w:b/>
                <w:noProof/>
              </w:rPr>
            </w:rPrChange>
          </w:rPr>
          <w:delText>]</w:delText>
        </w:r>
        <w:r w:rsidDel="00201064">
          <w:rPr>
            <w:noProof/>
            <w:webHidden/>
          </w:rPr>
          <w:tab/>
          <w:delText>7</w:delText>
        </w:r>
      </w:del>
    </w:p>
    <w:p w14:paraId="189E99E9" w14:textId="77777777" w:rsidR="00B90B08" w:rsidDel="00201064" w:rsidRDefault="00B90B08">
      <w:pPr>
        <w:pStyle w:val="10"/>
        <w:tabs>
          <w:tab w:val="right" w:leader="dot" w:pos="9061"/>
        </w:tabs>
        <w:rPr>
          <w:del w:id="76" w:author="Shota Miyawaki" w:date="2017-01-10T15:14:00Z"/>
          <w:rFonts w:asciiTheme="minorHAnsi" w:eastAsiaTheme="minorEastAsia" w:hAnsiTheme="minorHAnsi" w:cstheme="minorBidi"/>
          <w:noProof/>
          <w:szCs w:val="22"/>
        </w:rPr>
      </w:pPr>
      <w:del w:id="77" w:author="Shota Miyawaki" w:date="2017-01-10T15:14:00Z">
        <w:r w:rsidRPr="00201064" w:rsidDel="00201064">
          <w:rPr>
            <w:rPrChange w:id="78" w:author="Shota Miyawaki" w:date="2017-01-10T15:14:00Z">
              <w:rPr>
                <w:rStyle w:val="a5"/>
                <w:rFonts w:ascii="ＭＳ 明朝" w:hAnsi="ＭＳ 明朝"/>
                <w:b/>
                <w:noProof/>
              </w:rPr>
            </w:rPrChange>
          </w:rPr>
          <w:delText>[</w:delText>
        </w:r>
        <w:r w:rsidRPr="00201064" w:rsidDel="00201064">
          <w:rPr>
            <w:rFonts w:hint="eastAsia"/>
            <w:rPrChange w:id="79" w:author="Shota Miyawaki" w:date="2017-01-10T15:14:00Z">
              <w:rPr>
                <w:rStyle w:val="a5"/>
                <w:rFonts w:ascii="ＭＳ 明朝" w:hAnsi="ＭＳ 明朝" w:hint="eastAsia"/>
                <w:b/>
                <w:noProof/>
              </w:rPr>
            </w:rPrChange>
          </w:rPr>
          <w:delText>参考文献</w:delText>
        </w:r>
        <w:r w:rsidRPr="00201064" w:rsidDel="00201064">
          <w:rPr>
            <w:rPrChange w:id="80" w:author="Shota Miyawaki" w:date="2017-01-10T15:14:00Z">
              <w:rPr>
                <w:rStyle w:val="a5"/>
                <w:rFonts w:ascii="ＭＳ 明朝" w:hAnsi="ＭＳ 明朝"/>
                <w:b/>
                <w:noProof/>
              </w:rPr>
            </w:rPrChange>
          </w:rPr>
          <w:delText>]</w:delText>
        </w:r>
        <w:r w:rsidDel="00201064">
          <w:rPr>
            <w:noProof/>
            <w:webHidden/>
          </w:rPr>
          <w:tab/>
          <w:delText>7</w:delText>
        </w:r>
      </w:del>
    </w:p>
    <w:p w14:paraId="655F0CE7" w14:textId="77777777" w:rsidR="00477554" w:rsidRPr="00A50F3B" w:rsidRDefault="00240654" w:rsidP="00F12AF5">
      <w:pPr>
        <w:ind w:right="1320"/>
        <w:rPr>
          <w:sz w:val="24"/>
        </w:rPr>
      </w:pPr>
      <w:r w:rsidRPr="00A50F3B">
        <w:rPr>
          <w:sz w:val="24"/>
        </w:rPr>
        <w:fldChar w:fldCharType="end"/>
      </w:r>
    </w:p>
    <w:p w14:paraId="0A7EE837" w14:textId="77777777" w:rsidR="00240654" w:rsidRPr="00A50F3B" w:rsidRDefault="00240654" w:rsidP="00F12AF5">
      <w:pPr>
        <w:ind w:right="1320"/>
        <w:rPr>
          <w:sz w:val="24"/>
        </w:rPr>
      </w:pPr>
    </w:p>
    <w:p w14:paraId="419F47D8" w14:textId="77777777" w:rsidR="00240654" w:rsidRPr="00A50F3B" w:rsidRDefault="00240654" w:rsidP="00F12AF5">
      <w:pPr>
        <w:ind w:right="1320"/>
        <w:rPr>
          <w:sz w:val="24"/>
        </w:rPr>
        <w:sectPr w:rsidR="00240654" w:rsidRPr="00A50F3B" w:rsidSect="00D06C85">
          <w:footerReference w:type="even" r:id="rId6"/>
          <w:footerReference w:type="default" r:id="rId7"/>
          <w:pgSz w:w="11906" w:h="16838" w:code="9"/>
          <w:pgMar w:top="1985" w:right="1134" w:bottom="1701" w:left="1701" w:header="851" w:footer="992" w:gutter="0"/>
          <w:cols w:space="425"/>
          <w:docGrid w:type="lines" w:linePitch="360"/>
        </w:sectPr>
      </w:pPr>
    </w:p>
    <w:p w14:paraId="1693F659" w14:textId="77777777" w:rsidR="00283C4C" w:rsidRPr="00740164" w:rsidRDefault="00187DAC" w:rsidP="00240654">
      <w:pPr>
        <w:ind w:right="1320"/>
        <w:outlineLvl w:val="0"/>
        <w:rPr>
          <w:b/>
          <w:sz w:val="24"/>
        </w:rPr>
      </w:pPr>
      <w:bookmarkStart w:id="81" w:name="_Toc471824615"/>
      <w:r>
        <w:rPr>
          <w:rFonts w:hint="eastAsia"/>
          <w:b/>
          <w:sz w:val="24"/>
        </w:rPr>
        <w:lastRenderedPageBreak/>
        <w:t>ⅰ</w:t>
      </w:r>
      <w:r w:rsidR="00F77530" w:rsidRPr="00740164">
        <w:rPr>
          <w:rFonts w:hint="eastAsia"/>
          <w:b/>
          <w:sz w:val="24"/>
        </w:rPr>
        <w:t>[</w:t>
      </w:r>
      <w:r w:rsidR="00F77530" w:rsidRPr="00740164">
        <w:rPr>
          <w:rFonts w:hint="eastAsia"/>
          <w:b/>
          <w:sz w:val="24"/>
        </w:rPr>
        <w:t>序論</w:t>
      </w:r>
      <w:r w:rsidR="00F77530" w:rsidRPr="00740164">
        <w:rPr>
          <w:rFonts w:hint="eastAsia"/>
          <w:b/>
          <w:sz w:val="24"/>
        </w:rPr>
        <w:t>]</w:t>
      </w:r>
      <w:bookmarkEnd w:id="81"/>
    </w:p>
    <w:p w14:paraId="0ECC34F1" w14:textId="3B7BCC85" w:rsidR="00E3033B" w:rsidRDefault="00F77530">
      <w:pPr>
        <w:ind w:right="71"/>
        <w:rPr>
          <w:ins w:id="82" w:author="Shota Miyawaki" w:date="2017-01-10T14:45:00Z"/>
          <w:rFonts w:ascii="Times New Roman" w:hAnsi="Times New Roman"/>
          <w:sz w:val="24"/>
        </w:rPr>
        <w:pPrChange w:id="83" w:author="Shota Miyawaki" w:date="2017-01-10T14:45:00Z">
          <w:pPr>
            <w:ind w:right="71" w:firstLineChars="100" w:firstLine="240"/>
          </w:pPr>
        </w:pPrChange>
      </w:pPr>
      <w:r w:rsidRPr="00740164">
        <w:rPr>
          <w:rFonts w:hint="eastAsia"/>
          <w:sz w:val="24"/>
        </w:rPr>
        <w:t xml:space="preserve">　</w:t>
      </w:r>
      <w:r w:rsidR="00283C4C">
        <w:rPr>
          <w:rFonts w:hint="eastAsia"/>
          <w:sz w:val="24"/>
        </w:rPr>
        <w:t>タンパク質や</w:t>
      </w:r>
      <w:r w:rsidR="00283C4C">
        <w:rPr>
          <w:rFonts w:hint="eastAsia"/>
          <w:sz w:val="24"/>
        </w:rPr>
        <w:t>DNA</w:t>
      </w:r>
      <w:r w:rsidR="00283C4C">
        <w:rPr>
          <w:rFonts w:hint="eastAsia"/>
          <w:sz w:val="24"/>
        </w:rPr>
        <w:t>をはじめとする生体高分子の動的な構造変化が、生命現象に密接に関連している</w:t>
      </w:r>
      <w:r w:rsidR="006602D8">
        <w:rPr>
          <w:rFonts w:hint="eastAsia"/>
          <w:sz w:val="24"/>
        </w:rPr>
        <w:t>。例えば、</w:t>
      </w:r>
      <w:r w:rsidR="006602D8" w:rsidRPr="00AC7A74">
        <w:rPr>
          <w:rFonts w:hint="eastAsia"/>
          <w:sz w:val="24"/>
          <w:rPrChange w:id="84" w:author="Shota Miyawaki" w:date="2017-01-10T14:23:00Z">
            <w:rPr>
              <w:rFonts w:hint="eastAsia"/>
              <w:sz w:val="24"/>
              <w:u w:val="single"/>
            </w:rPr>
          </w:rPrChange>
        </w:rPr>
        <w:t>胃液中で作用する消化酵素ペプシンに関して、ペプシンの触媒中心で見られるセリン及びスレオニン残基は、アスパラギン酸側鎖への水素結合により、化学反応に寄与するという事例が挙げられる。</w:t>
      </w:r>
      <w:ins w:id="85" w:author="Shota Miyawaki" w:date="2017-01-10T14:24:00Z">
        <w:r w:rsidR="00AC7A74">
          <w:rPr>
            <w:rFonts w:hint="eastAsia"/>
            <w:sz w:val="24"/>
            <w:vertAlign w:val="subscript"/>
          </w:rPr>
          <w:t>[</w:t>
        </w:r>
        <w:r w:rsidR="00AC7A74">
          <w:rPr>
            <w:sz w:val="24"/>
            <w:vertAlign w:val="subscript"/>
          </w:rPr>
          <w:t>1]</w:t>
        </w:r>
      </w:ins>
      <w:del w:id="86" w:author="Shota Miyawaki" w:date="2017-01-10T14:23:00Z">
        <w:r w:rsidR="006602D8" w:rsidRPr="00AC7A74" w:rsidDel="00AC7A74">
          <w:rPr>
            <w:sz w:val="24"/>
            <w:vertAlign w:val="subscript"/>
          </w:rPr>
          <w:delText>(1)</w:delText>
        </w:r>
      </w:del>
      <w:r w:rsidR="006602D8">
        <w:rPr>
          <w:rFonts w:hint="eastAsia"/>
          <w:sz w:val="24"/>
        </w:rPr>
        <w:t>本実験で扱</w:t>
      </w:r>
      <w:r w:rsidR="008471FB">
        <w:rPr>
          <w:rFonts w:hint="eastAsia"/>
          <w:sz w:val="24"/>
        </w:rPr>
        <w:t>った</w:t>
      </w:r>
      <w:r w:rsidR="007436A6">
        <w:rPr>
          <w:rFonts w:hint="eastAsia"/>
          <w:sz w:val="24"/>
        </w:rPr>
        <w:t>アスパラギン酸</w:t>
      </w:r>
      <w:commentRangeStart w:id="87"/>
      <w:r w:rsidR="00283C4C">
        <w:rPr>
          <w:rFonts w:hint="eastAsia"/>
          <w:sz w:val="24"/>
        </w:rPr>
        <w:t>中</w:t>
      </w:r>
      <w:r w:rsidR="006602D8">
        <w:rPr>
          <w:rFonts w:hint="eastAsia"/>
          <w:sz w:val="24"/>
        </w:rPr>
        <w:t>には、</w:t>
      </w:r>
      <w:r w:rsidR="00283C4C">
        <w:rPr>
          <w:rFonts w:hint="eastAsia"/>
          <w:sz w:val="24"/>
        </w:rPr>
        <w:t>カルボキシル基</w:t>
      </w:r>
      <w:commentRangeEnd w:id="87"/>
      <w:r w:rsidR="006602D8">
        <w:rPr>
          <w:rFonts w:hint="eastAsia"/>
          <w:sz w:val="24"/>
        </w:rPr>
        <w:t>が存在し、上述したような化学反応において重要な役割を果たす。</w:t>
      </w:r>
      <w:r w:rsidR="00F230DE">
        <w:rPr>
          <w:rStyle w:val="aa"/>
        </w:rPr>
        <w:commentReference w:id="87"/>
      </w:r>
      <w:r w:rsidR="008471FB">
        <w:rPr>
          <w:rFonts w:hint="eastAsia"/>
          <w:sz w:val="24"/>
        </w:rPr>
        <w:t>カルボキシル基における構造の特徴の一つとして、図</w:t>
      </w:r>
      <w:ins w:id="88" w:author="Shota Miyawaki" w:date="2017-01-10T22:38:00Z">
        <w:r w:rsidR="001B52BC">
          <w:rPr>
            <w:rFonts w:hint="eastAsia"/>
            <w:sz w:val="24"/>
          </w:rPr>
          <w:t>１</w:t>
        </w:r>
      </w:ins>
      <w:del w:id="89" w:author="Shota Miyawaki" w:date="2017-01-10T22:38:00Z">
        <w:r w:rsidR="008471FB" w:rsidDel="001B52BC">
          <w:rPr>
            <w:rFonts w:hint="eastAsia"/>
            <w:sz w:val="24"/>
          </w:rPr>
          <w:delText>1</w:delText>
        </w:r>
      </w:del>
      <w:r w:rsidR="008471FB">
        <w:rPr>
          <w:rFonts w:hint="eastAsia"/>
          <w:sz w:val="24"/>
        </w:rPr>
        <w:t>のように</w:t>
      </w:r>
      <w:r w:rsidR="00082A01">
        <w:rPr>
          <w:rFonts w:ascii="Times New Roman" w:hAnsi="Times New Roman" w:hint="eastAsia"/>
          <w:sz w:val="24"/>
        </w:rPr>
        <w:t>カルボキシル基は</w:t>
      </w:r>
      <w:commentRangeStart w:id="90"/>
      <w:r w:rsidR="00082A01">
        <w:rPr>
          <w:rFonts w:ascii="Times New Roman" w:hAnsi="Times New Roman" w:hint="eastAsia"/>
          <w:sz w:val="24"/>
        </w:rPr>
        <w:t>水素の結合角度により規定される二面角</w:t>
      </w:r>
      <w:r w:rsidR="00082A01">
        <w:rPr>
          <w:rFonts w:ascii="Times New Roman" w:hAnsi="Times New Roman" w:hint="eastAsia"/>
          <w:sz w:val="24"/>
        </w:rPr>
        <w:t>(</w:t>
      </w:r>
      <w:r w:rsidR="00082A01" w:rsidRPr="00B37AF0">
        <w:rPr>
          <w:rFonts w:ascii="Times New Roman" w:hAnsi="Times New Roman" w:hint="eastAsia"/>
          <w:sz w:val="24"/>
        </w:rPr>
        <w:t>O=C-O-H</w:t>
      </w:r>
      <w:r w:rsidR="00082A01">
        <w:rPr>
          <w:rFonts w:ascii="Times New Roman" w:hAnsi="Times New Roman"/>
          <w:sz w:val="24"/>
        </w:rPr>
        <w:t>)</w:t>
      </w:r>
      <w:commentRangeEnd w:id="90"/>
      <w:r w:rsidR="00F7612F">
        <w:rPr>
          <w:rStyle w:val="aa"/>
        </w:rPr>
        <w:commentReference w:id="90"/>
      </w:r>
      <w:r w:rsidR="00082A01">
        <w:rPr>
          <w:rFonts w:ascii="Times New Roman" w:hAnsi="Times New Roman" w:hint="eastAsia"/>
          <w:sz w:val="24"/>
        </w:rPr>
        <w:t>の違いにより、</w:t>
      </w:r>
      <w:r w:rsidR="0024287A">
        <w:rPr>
          <w:rFonts w:ascii="Times New Roman" w:hAnsi="Times New Roman" w:hint="eastAsia"/>
          <w:sz w:val="24"/>
        </w:rPr>
        <w:t>配座は</w:t>
      </w:r>
      <w:proofErr w:type="spellStart"/>
      <w:r w:rsidR="00082A01" w:rsidRPr="00B37AF0">
        <w:rPr>
          <w:rFonts w:ascii="Times New Roman" w:hAnsi="Times New Roman" w:hint="eastAsia"/>
          <w:sz w:val="24"/>
        </w:rPr>
        <w:t>syn</w:t>
      </w:r>
      <w:proofErr w:type="spellEnd"/>
      <w:r w:rsidR="00082A01" w:rsidRPr="00B37AF0">
        <w:rPr>
          <w:rFonts w:ascii="Times New Roman" w:hAnsi="Times New Roman" w:hint="eastAsia"/>
          <w:sz w:val="24"/>
        </w:rPr>
        <w:t>と</w:t>
      </w:r>
      <w:r w:rsidR="00082A01" w:rsidRPr="00B37AF0">
        <w:rPr>
          <w:rFonts w:ascii="Times New Roman" w:hAnsi="Times New Roman" w:hint="eastAsia"/>
          <w:sz w:val="24"/>
        </w:rPr>
        <w:t>anti</w:t>
      </w:r>
      <w:r w:rsidR="008471FB">
        <w:rPr>
          <w:rFonts w:ascii="Times New Roman" w:hAnsi="Times New Roman" w:hint="eastAsia"/>
          <w:sz w:val="24"/>
        </w:rPr>
        <w:t>に分けられ</w:t>
      </w:r>
      <w:ins w:id="91" w:author="Shota Miyawaki" w:date="2017-01-10T14:44:00Z">
        <w:r w:rsidR="00E3033B">
          <w:rPr>
            <w:rFonts w:ascii="Times New Roman" w:hAnsi="Times New Roman" w:hint="eastAsia"/>
            <w:sz w:val="24"/>
          </w:rPr>
          <w:t>る。</w:t>
        </w:r>
      </w:ins>
      <w:del w:id="92" w:author="Shota Miyawaki" w:date="2017-01-10T14:44:00Z">
        <w:r w:rsidR="008471FB" w:rsidDel="00E3033B">
          <w:rPr>
            <w:rFonts w:ascii="Times New Roman" w:hAnsi="Times New Roman" w:hint="eastAsia"/>
            <w:sz w:val="24"/>
          </w:rPr>
          <w:delText>る</w:delText>
        </w:r>
      </w:del>
      <w:del w:id="93" w:author="Shota Miyawaki" w:date="2017-01-10T14:24:00Z">
        <w:r w:rsidR="008471FB" w:rsidDel="00AC7A74">
          <w:rPr>
            <w:rFonts w:ascii="Times New Roman" w:hAnsi="Times New Roman" w:hint="eastAsia"/>
            <w:sz w:val="24"/>
          </w:rPr>
          <w:delText>。</w:delText>
        </w:r>
        <w:r w:rsidR="006754DC" w:rsidRPr="006754DC" w:rsidDel="00AC7A74">
          <w:rPr>
            <w:rFonts w:ascii="Times New Roman" w:hAnsi="Times New Roman" w:hint="eastAsia"/>
            <w:sz w:val="24"/>
          </w:rPr>
          <w:delText>低</w:delText>
        </w:r>
      </w:del>
      <w:del w:id="94" w:author="Shota Miyawaki" w:date="2017-01-10T14:45:00Z">
        <w:r w:rsidR="006754DC" w:rsidRPr="006754DC" w:rsidDel="00E3033B">
          <w:rPr>
            <w:rFonts w:ascii="Times New Roman" w:hAnsi="Times New Roman" w:hint="eastAsia"/>
            <w:sz w:val="24"/>
          </w:rPr>
          <w:delText>分子のデータベースである</w:delText>
        </w:r>
        <w:r w:rsidR="006754DC" w:rsidRPr="006754DC" w:rsidDel="00E3033B">
          <w:rPr>
            <w:rFonts w:ascii="Times New Roman" w:hAnsi="Times New Roman" w:hint="eastAsia"/>
            <w:sz w:val="24"/>
          </w:rPr>
          <w:delText>The Cambridge Structural Database (CSD)</w:delText>
        </w:r>
        <w:r w:rsidR="006754DC" w:rsidRPr="006754DC" w:rsidDel="00E3033B">
          <w:rPr>
            <w:rFonts w:ascii="Times New Roman" w:hAnsi="Times New Roman" w:hint="eastAsia"/>
            <w:sz w:val="24"/>
          </w:rPr>
          <w:delText>のデータからカルボキシル基を調べると</w:delText>
        </w:r>
        <w:r w:rsidR="006754DC" w:rsidDel="00E3033B">
          <w:rPr>
            <w:rFonts w:ascii="Times New Roman" w:hAnsi="Times New Roman" w:hint="eastAsia"/>
            <w:sz w:val="24"/>
          </w:rPr>
          <w:delText>、</w:delText>
        </w:r>
        <w:commentRangeStart w:id="95"/>
        <w:commentRangeStart w:id="96"/>
        <w:r w:rsidR="00082A01" w:rsidRPr="008471FB" w:rsidDel="00E3033B">
          <w:rPr>
            <w:rFonts w:ascii="Times New Roman" w:hAnsi="Times New Roman" w:hint="eastAsia"/>
            <w:sz w:val="24"/>
            <w:u w:val="single"/>
          </w:rPr>
          <w:delText>syn</w:delText>
        </w:r>
        <w:r w:rsidR="006754DC" w:rsidDel="00E3033B">
          <w:rPr>
            <w:rFonts w:ascii="Times New Roman" w:hAnsi="Times New Roman" w:hint="eastAsia"/>
            <w:sz w:val="24"/>
            <w:u w:val="single"/>
          </w:rPr>
          <w:delText>の割合が</w:delText>
        </w:r>
        <w:r w:rsidR="006754DC" w:rsidDel="00E3033B">
          <w:rPr>
            <w:rFonts w:ascii="Times New Roman" w:hAnsi="Times New Roman" w:hint="eastAsia"/>
            <w:sz w:val="24"/>
            <w:u w:val="single"/>
          </w:rPr>
          <w:delText>anti</w:delText>
        </w:r>
        <w:r w:rsidR="006754DC" w:rsidDel="00E3033B">
          <w:rPr>
            <w:rFonts w:ascii="Times New Roman" w:hAnsi="Times New Roman" w:hint="eastAsia"/>
            <w:sz w:val="24"/>
            <w:u w:val="single"/>
          </w:rPr>
          <w:delText>に比べ非常に大きく、</w:delText>
        </w:r>
      </w:del>
      <w:ins w:id="97" w:author="Shota Miyawaki" w:date="2017-01-10T14:44:00Z">
        <w:r w:rsidR="00E3033B" w:rsidRPr="00AC7A74">
          <w:rPr>
            <w:rFonts w:ascii="Times New Roman" w:hAnsi="Times New Roman" w:hint="eastAsia"/>
            <w:sz w:val="24"/>
          </w:rPr>
          <w:t>カ</w:t>
        </w:r>
        <w:r w:rsidR="00E3033B">
          <w:rPr>
            <w:rFonts w:ascii="Times New Roman" w:hAnsi="Times New Roman" w:hint="eastAsia"/>
            <w:sz w:val="24"/>
          </w:rPr>
          <w:t>ルボキシル基では、各酸素原子に存在する２つの非共有電子対間で電子反発力が生じる。この電子反発力は</w:t>
        </w:r>
        <w:r w:rsidR="00E3033B" w:rsidRPr="00AC7A74">
          <w:rPr>
            <w:rFonts w:ascii="Times New Roman" w:hAnsi="Times New Roman" w:hint="eastAsia"/>
            <w:sz w:val="24"/>
          </w:rPr>
          <w:t>水素イオンと結合することによって大いに緩和され</w:t>
        </w:r>
      </w:ins>
      <w:ins w:id="98" w:author="Shota Miyawaki" w:date="2017-01-10T14:46:00Z">
        <w:r w:rsidR="00E3033B">
          <w:rPr>
            <w:rFonts w:ascii="Times New Roman" w:hAnsi="Times New Roman" w:hint="eastAsia"/>
            <w:sz w:val="24"/>
          </w:rPr>
          <w:t>るが</w:t>
        </w:r>
      </w:ins>
      <w:ins w:id="99" w:author="Shota Miyawaki" w:date="2017-01-10T14:44:00Z">
        <w:r w:rsidR="00E3033B">
          <w:rPr>
            <w:rFonts w:ascii="Times New Roman" w:hAnsi="Times New Roman" w:hint="eastAsia"/>
            <w:sz w:val="24"/>
          </w:rPr>
          <w:t>、カルボキシル基</w:t>
        </w:r>
        <w:proofErr w:type="spellStart"/>
        <w:r w:rsidR="00E3033B" w:rsidRPr="00AC7A74">
          <w:rPr>
            <w:rFonts w:ascii="Times New Roman" w:hAnsi="Times New Roman" w:hint="eastAsia"/>
            <w:sz w:val="24"/>
          </w:rPr>
          <w:t>syn</w:t>
        </w:r>
        <w:proofErr w:type="spellEnd"/>
        <w:r w:rsidR="00E3033B" w:rsidRPr="00AC7A74">
          <w:rPr>
            <w:rFonts w:ascii="Times New Roman" w:hAnsi="Times New Roman" w:hint="eastAsia"/>
            <w:sz w:val="24"/>
          </w:rPr>
          <w:t>型電子対は</w:t>
        </w:r>
        <w:r w:rsidR="00E3033B" w:rsidRPr="00AC7A74">
          <w:rPr>
            <w:rFonts w:ascii="Times New Roman" w:hAnsi="Times New Roman" w:hint="eastAsia"/>
            <w:sz w:val="24"/>
          </w:rPr>
          <w:t>anti</w:t>
        </w:r>
        <w:r w:rsidR="00E3033B">
          <w:rPr>
            <w:rFonts w:ascii="Times New Roman" w:hAnsi="Times New Roman" w:hint="eastAsia"/>
            <w:sz w:val="24"/>
          </w:rPr>
          <w:t>型</w:t>
        </w:r>
        <w:r w:rsidR="001B52BC">
          <w:rPr>
            <w:rFonts w:ascii="Times New Roman" w:hAnsi="Times New Roman" w:hint="eastAsia"/>
            <w:sz w:val="24"/>
          </w:rPr>
          <w:t>電子対に比べ非常に水素イオンと結合しやすい構造をとっている</w:t>
        </w:r>
      </w:ins>
      <w:ins w:id="100" w:author="Shota Miyawaki" w:date="2017-01-10T22:38:00Z">
        <w:r w:rsidR="001B52BC">
          <w:rPr>
            <w:rFonts w:ascii="Times New Roman" w:hAnsi="Times New Roman" w:hint="eastAsia"/>
            <w:sz w:val="24"/>
          </w:rPr>
          <w:t>。これに</w:t>
        </w:r>
      </w:ins>
      <w:ins w:id="101" w:author="Shota Miyawaki" w:date="2017-01-10T14:44:00Z">
        <w:r w:rsidR="00E3033B">
          <w:rPr>
            <w:rFonts w:ascii="Times New Roman" w:hAnsi="Times New Roman" w:hint="eastAsia"/>
            <w:sz w:val="24"/>
          </w:rPr>
          <w:t>より、カルボキシル基では</w:t>
        </w:r>
        <w:proofErr w:type="spellStart"/>
        <w:r w:rsidR="00E3033B">
          <w:rPr>
            <w:rFonts w:ascii="Times New Roman" w:hAnsi="Times New Roman" w:hint="eastAsia"/>
            <w:sz w:val="24"/>
          </w:rPr>
          <w:t>syn</w:t>
        </w:r>
        <w:proofErr w:type="spellEnd"/>
        <w:r w:rsidR="00E3033B">
          <w:rPr>
            <w:rFonts w:ascii="Times New Roman" w:hAnsi="Times New Roman" w:hint="eastAsia"/>
            <w:sz w:val="24"/>
          </w:rPr>
          <w:t>型の構造の方が安定</w:t>
        </w:r>
      </w:ins>
      <w:ins w:id="102" w:author="Shota Miyawaki" w:date="2017-01-10T14:45:00Z">
        <w:r w:rsidR="00E3033B">
          <w:rPr>
            <w:rFonts w:ascii="Times New Roman" w:hAnsi="Times New Roman" w:hint="eastAsia"/>
            <w:sz w:val="24"/>
          </w:rPr>
          <w:t>とな</w:t>
        </w:r>
      </w:ins>
      <w:ins w:id="103" w:author="Shota Miyawaki" w:date="2017-01-10T14:44:00Z">
        <w:r w:rsidR="00E3033B">
          <w:rPr>
            <w:rFonts w:ascii="Times New Roman" w:hAnsi="Times New Roman" w:hint="eastAsia"/>
            <w:sz w:val="24"/>
          </w:rPr>
          <w:t>る。</w:t>
        </w:r>
      </w:ins>
    </w:p>
    <w:p w14:paraId="1B86D989" w14:textId="6583367E" w:rsidR="006754DC" w:rsidRPr="00E3033B" w:rsidDel="00E3033B" w:rsidRDefault="00E3033B">
      <w:pPr>
        <w:ind w:right="71"/>
        <w:rPr>
          <w:del w:id="104" w:author="Shota Miyawaki" w:date="2017-01-10T14:45:00Z"/>
          <w:rFonts w:ascii="Times New Roman" w:hAnsi="Times New Roman"/>
          <w:sz w:val="24"/>
          <w:rPrChange w:id="105" w:author="Shota Miyawaki" w:date="2017-01-10T14:45:00Z">
            <w:rPr>
              <w:del w:id="106" w:author="Shota Miyawaki" w:date="2017-01-10T14:45:00Z"/>
              <w:rFonts w:ascii="Times New Roman" w:hAnsi="Times New Roman"/>
              <w:sz w:val="24"/>
              <w:vertAlign w:val="subscript"/>
            </w:rPr>
          </w:rPrChange>
        </w:rPr>
      </w:pPr>
      <w:ins w:id="107" w:author="Shota Miyawaki" w:date="2017-01-10T14:45:00Z">
        <w:r>
          <w:rPr>
            <w:rFonts w:ascii="Times New Roman" w:hAnsi="Times New Roman" w:hint="eastAsia"/>
            <w:sz w:val="24"/>
          </w:rPr>
          <w:t xml:space="preserve">　</w:t>
        </w:r>
      </w:ins>
      <w:del w:id="108" w:author="Shota Miyawaki" w:date="2017-01-10T14:45:00Z">
        <w:r w:rsidR="006754DC" w:rsidDel="00E3033B">
          <w:rPr>
            <w:rFonts w:ascii="Times New Roman" w:hAnsi="Times New Roman" w:hint="eastAsia"/>
            <w:sz w:val="24"/>
            <w:u w:val="single"/>
          </w:rPr>
          <w:delText>自然界におけるカルボキシル基は</w:delText>
        </w:r>
        <w:r w:rsidR="006754DC" w:rsidDel="00E3033B">
          <w:rPr>
            <w:rFonts w:ascii="Times New Roman" w:hAnsi="Times New Roman" w:hint="eastAsia"/>
            <w:sz w:val="24"/>
            <w:u w:val="single"/>
          </w:rPr>
          <w:delText>syn</w:delText>
        </w:r>
        <w:r w:rsidR="006754DC" w:rsidDel="00E3033B">
          <w:rPr>
            <w:rFonts w:ascii="Times New Roman" w:hAnsi="Times New Roman" w:hint="eastAsia"/>
            <w:sz w:val="24"/>
            <w:u w:val="single"/>
          </w:rPr>
          <w:delText>のほうが</w:delText>
        </w:r>
        <w:r w:rsidR="00082A01" w:rsidRPr="008471FB" w:rsidDel="00E3033B">
          <w:rPr>
            <w:rFonts w:ascii="Times New Roman" w:hAnsi="Times New Roman" w:hint="eastAsia"/>
            <w:sz w:val="24"/>
            <w:u w:val="single"/>
          </w:rPr>
          <w:delText>安定した構造をとる</w:delText>
        </w:r>
        <w:commentRangeEnd w:id="95"/>
        <w:r w:rsidR="006754DC" w:rsidDel="00E3033B">
          <w:rPr>
            <w:rFonts w:ascii="Times New Roman" w:hAnsi="Times New Roman" w:hint="eastAsia"/>
            <w:sz w:val="24"/>
            <w:u w:val="single"/>
          </w:rPr>
          <w:delText>ことが分かる</w:delText>
        </w:r>
        <w:r w:rsidR="007476E6" w:rsidRPr="008471FB" w:rsidDel="00E3033B">
          <w:rPr>
            <w:rStyle w:val="aa"/>
            <w:u w:val="single"/>
          </w:rPr>
          <w:commentReference w:id="95"/>
        </w:r>
        <w:r w:rsidR="00082A01" w:rsidRPr="008471FB" w:rsidDel="00E3033B">
          <w:rPr>
            <w:rFonts w:ascii="Times New Roman" w:hAnsi="Times New Roman" w:hint="eastAsia"/>
            <w:sz w:val="24"/>
            <w:u w:val="single"/>
          </w:rPr>
          <w:delText>。</w:delText>
        </w:r>
        <w:r w:rsidR="008471FB" w:rsidRPr="008471FB" w:rsidDel="00E3033B">
          <w:rPr>
            <w:rFonts w:ascii="Times New Roman" w:hAnsi="Times New Roman" w:hint="eastAsia"/>
            <w:sz w:val="24"/>
            <w:vertAlign w:val="subscript"/>
          </w:rPr>
          <w:delText>(</w:delText>
        </w:r>
        <w:r w:rsidR="008471FB" w:rsidRPr="008471FB" w:rsidDel="00E3033B">
          <w:rPr>
            <w:rFonts w:ascii="Times New Roman" w:hAnsi="Times New Roman"/>
            <w:sz w:val="24"/>
            <w:vertAlign w:val="subscript"/>
          </w:rPr>
          <w:delText>2</w:delText>
        </w:r>
        <w:r w:rsidR="008471FB" w:rsidRPr="008471FB" w:rsidDel="00E3033B">
          <w:rPr>
            <w:rFonts w:ascii="Times New Roman" w:hAnsi="Times New Roman" w:hint="eastAsia"/>
            <w:sz w:val="24"/>
            <w:vertAlign w:val="subscript"/>
          </w:rPr>
          <w:delText>)</w:delText>
        </w:r>
        <w:commentRangeEnd w:id="96"/>
        <w:r w:rsidR="005B6F10" w:rsidDel="00E3033B">
          <w:rPr>
            <w:rStyle w:val="aa"/>
          </w:rPr>
          <w:commentReference w:id="96"/>
        </w:r>
      </w:del>
    </w:p>
    <w:p w14:paraId="3158F6A9" w14:textId="100FD84D" w:rsidR="001B23EB" w:rsidRPr="001B23EB" w:rsidRDefault="00CE2423">
      <w:pPr>
        <w:ind w:right="71"/>
        <w:rPr>
          <w:ins w:id="109" w:author="Shota Miyawaki" w:date="2017-01-10T14:59:00Z"/>
          <w:rFonts w:ascii="Times New Roman" w:hAnsi="Times New Roman"/>
          <w:sz w:val="24"/>
        </w:rPr>
        <w:pPrChange w:id="110" w:author="Shota Miyawaki" w:date="2017-01-10T14:45:00Z">
          <w:pPr>
            <w:ind w:right="71" w:firstLineChars="100" w:firstLine="240"/>
          </w:pPr>
        </w:pPrChange>
      </w:pPr>
      <w:r>
        <w:rPr>
          <w:rFonts w:hint="eastAsia"/>
          <w:sz w:val="24"/>
        </w:rPr>
        <w:t>しかし</w:t>
      </w:r>
      <w:r w:rsidR="006754DC">
        <w:rPr>
          <w:rFonts w:hint="eastAsia"/>
          <w:sz w:val="24"/>
        </w:rPr>
        <w:t>、</w:t>
      </w:r>
      <w:r w:rsidR="006754DC" w:rsidRPr="00740164">
        <w:rPr>
          <w:rFonts w:hint="eastAsia"/>
          <w:sz w:val="24"/>
        </w:rPr>
        <w:t>分子動力学</w:t>
      </w:r>
      <w:r w:rsidR="006754DC" w:rsidRPr="00740164">
        <w:rPr>
          <w:sz w:val="24"/>
        </w:rPr>
        <w:t xml:space="preserve"> (</w:t>
      </w:r>
      <w:r w:rsidR="006754DC" w:rsidRPr="003241CD">
        <w:rPr>
          <w:rFonts w:ascii="Times New Roman" w:hAnsi="Times New Roman"/>
          <w:sz w:val="24"/>
        </w:rPr>
        <w:t>Molecular Dynamics: MD</w:t>
      </w:r>
      <w:r w:rsidR="006754DC" w:rsidRPr="00740164">
        <w:rPr>
          <w:sz w:val="24"/>
        </w:rPr>
        <w:t xml:space="preserve">) </w:t>
      </w:r>
      <w:r w:rsidR="006754DC" w:rsidRPr="00740164">
        <w:rPr>
          <w:rFonts w:hint="eastAsia"/>
          <w:sz w:val="24"/>
        </w:rPr>
        <w:t>シミュレーション</w:t>
      </w:r>
      <w:r w:rsidR="006754DC">
        <w:rPr>
          <w:rFonts w:hint="eastAsia"/>
          <w:sz w:val="24"/>
        </w:rPr>
        <w:t>における代表的なソフトウェアの一つである</w:t>
      </w:r>
      <w:commentRangeStart w:id="111"/>
      <w:r>
        <w:rPr>
          <w:rFonts w:hint="eastAsia"/>
          <w:sz w:val="24"/>
        </w:rPr>
        <w:t>Amber</w:t>
      </w:r>
      <w:r w:rsidR="006754DC">
        <w:rPr>
          <w:rFonts w:hint="eastAsia"/>
          <w:sz w:val="24"/>
        </w:rPr>
        <w:t>にて用いられる、使用頻度の高い</w:t>
      </w:r>
      <w:r>
        <w:rPr>
          <w:rFonts w:hint="eastAsia"/>
          <w:sz w:val="24"/>
        </w:rPr>
        <w:t>力場</w:t>
      </w:r>
      <w:commentRangeEnd w:id="111"/>
      <w:r w:rsidR="00665BB5">
        <w:rPr>
          <w:rStyle w:val="aa"/>
        </w:rPr>
        <w:commentReference w:id="111"/>
      </w:r>
      <w:r>
        <w:rPr>
          <w:rFonts w:hint="eastAsia"/>
          <w:sz w:val="24"/>
        </w:rPr>
        <w:t>(ff99SB</w:t>
      </w:r>
      <w:r>
        <w:rPr>
          <w:sz w:val="24"/>
        </w:rPr>
        <w:t xml:space="preserve">, </w:t>
      </w:r>
      <w:r>
        <w:rPr>
          <w:rFonts w:hint="eastAsia"/>
          <w:sz w:val="24"/>
        </w:rPr>
        <w:t>ff14SB, ff03</w:t>
      </w:r>
      <w:r>
        <w:rPr>
          <w:sz w:val="24"/>
        </w:rPr>
        <w:t>)</w:t>
      </w:r>
      <w:r>
        <w:rPr>
          <w:rFonts w:hint="eastAsia"/>
          <w:sz w:val="24"/>
        </w:rPr>
        <w:t>において算出されるカルボキシル基の</w:t>
      </w:r>
      <w:proofErr w:type="spellStart"/>
      <w:r>
        <w:rPr>
          <w:rFonts w:hint="eastAsia"/>
          <w:sz w:val="24"/>
        </w:rPr>
        <w:t>syn</w:t>
      </w:r>
      <w:proofErr w:type="spellEnd"/>
      <w:r>
        <w:rPr>
          <w:rFonts w:hint="eastAsia"/>
          <w:sz w:val="24"/>
        </w:rPr>
        <w:t xml:space="preserve"> / anti</w:t>
      </w:r>
      <w:r>
        <w:rPr>
          <w:rFonts w:hint="eastAsia"/>
          <w:sz w:val="24"/>
        </w:rPr>
        <w:t>配座の割合は、</w:t>
      </w:r>
      <w:r w:rsidR="006754DC">
        <w:rPr>
          <w:rFonts w:hint="eastAsia"/>
          <w:sz w:val="24"/>
        </w:rPr>
        <w:t>anti</w:t>
      </w:r>
      <w:r w:rsidR="006754DC">
        <w:rPr>
          <w:rFonts w:hint="eastAsia"/>
          <w:sz w:val="24"/>
        </w:rPr>
        <w:t>の割合を大きく算出する</w:t>
      </w:r>
      <w:r w:rsidR="002B533C">
        <w:rPr>
          <w:rStyle w:val="aa"/>
        </w:rPr>
        <w:commentReference w:id="112"/>
      </w:r>
      <w:r w:rsidR="00082A01">
        <w:rPr>
          <w:rFonts w:hint="eastAsia"/>
          <w:sz w:val="24"/>
        </w:rPr>
        <w:t>。</w:t>
      </w:r>
      <w:ins w:id="113" w:author="Shota Miyawaki" w:date="2017-01-10T14:52:00Z">
        <w:r w:rsidR="001B23EB">
          <w:rPr>
            <w:rFonts w:hint="eastAsia"/>
            <w:sz w:val="24"/>
          </w:rPr>
          <w:t>先行研究</w:t>
        </w:r>
      </w:ins>
      <w:ins w:id="114" w:author="Shota Miyawaki" w:date="2017-01-10T15:05:00Z">
        <w:r w:rsidR="007D77AC">
          <w:rPr>
            <w:rFonts w:hint="eastAsia"/>
            <w:sz w:val="24"/>
          </w:rPr>
          <w:t>では</w:t>
        </w:r>
      </w:ins>
      <w:ins w:id="115" w:author="Shota Miyawaki" w:date="2017-01-10T14:53:00Z">
        <w:r w:rsidR="001B23EB">
          <w:rPr>
            <w:rFonts w:hint="eastAsia"/>
            <w:sz w:val="24"/>
          </w:rPr>
          <w:t>、</w:t>
        </w:r>
      </w:ins>
      <w:commentRangeStart w:id="116"/>
      <w:commentRangeStart w:id="117"/>
      <w:del w:id="118" w:author="Shota Miyawaki" w:date="2017-01-10T14:52:00Z">
        <w:r w:rsidR="006754DC" w:rsidDel="001B23EB">
          <w:rPr>
            <w:rFonts w:hint="eastAsia"/>
            <w:sz w:val="24"/>
          </w:rPr>
          <w:delText>上記の事実は、</w:delText>
        </w:r>
      </w:del>
      <w:r w:rsidR="00082A01" w:rsidRPr="00B37AF0">
        <w:rPr>
          <w:rFonts w:ascii="Times New Roman" w:hAnsi="Times New Roman" w:hint="eastAsia"/>
          <w:sz w:val="24"/>
        </w:rPr>
        <w:t>ポリグルタミン酸のレプリカ交換分子動力学</w:t>
      </w:r>
      <w:r w:rsidR="00082A01" w:rsidRPr="00B37AF0">
        <w:rPr>
          <w:rFonts w:ascii="Times New Roman" w:hAnsi="Times New Roman" w:hint="eastAsia"/>
          <w:sz w:val="24"/>
        </w:rPr>
        <w:t>(</w:t>
      </w:r>
      <w:r w:rsidR="00082A01" w:rsidRPr="00B37AF0">
        <w:rPr>
          <w:rFonts w:ascii="Times New Roman" w:hAnsi="Times New Roman"/>
          <w:sz w:val="24"/>
        </w:rPr>
        <w:t>Replica Exchange Molecular Dynamics</w:t>
      </w:r>
      <w:r w:rsidR="00082A01" w:rsidRPr="00B37AF0">
        <w:rPr>
          <w:rFonts w:ascii="Times New Roman" w:hAnsi="Times New Roman" w:hint="eastAsia"/>
          <w:sz w:val="24"/>
        </w:rPr>
        <w:t>: REMD)</w:t>
      </w:r>
      <w:r w:rsidR="00082A01" w:rsidRPr="00B37AF0">
        <w:rPr>
          <w:rFonts w:ascii="Times New Roman" w:hAnsi="Times New Roman" w:hint="eastAsia"/>
          <w:sz w:val="24"/>
        </w:rPr>
        <w:t>シミュレーションを</w:t>
      </w:r>
      <w:r w:rsidR="00B4388A">
        <w:rPr>
          <w:rFonts w:ascii="Times New Roman" w:hAnsi="Times New Roman" w:hint="eastAsia"/>
          <w:sz w:val="24"/>
        </w:rPr>
        <w:t>ff14SB</w:t>
      </w:r>
      <w:r w:rsidR="00B4388A">
        <w:rPr>
          <w:rFonts w:ascii="Times New Roman" w:hAnsi="Times New Roman" w:hint="eastAsia"/>
          <w:sz w:val="24"/>
        </w:rPr>
        <w:t>の力場を使用して</w:t>
      </w:r>
      <w:r w:rsidR="00082A01" w:rsidRPr="00B37AF0">
        <w:rPr>
          <w:rFonts w:ascii="Times New Roman" w:hAnsi="Times New Roman" w:hint="eastAsia"/>
          <w:sz w:val="24"/>
        </w:rPr>
        <w:t>行うと、側鎖に存在するカルボキシ</w:t>
      </w:r>
      <w:r w:rsidR="00B4388A">
        <w:rPr>
          <w:rFonts w:ascii="Times New Roman" w:hAnsi="Times New Roman" w:hint="eastAsia"/>
          <w:sz w:val="24"/>
        </w:rPr>
        <w:t>ル基は</w:t>
      </w:r>
      <w:r w:rsidR="00B4388A">
        <w:rPr>
          <w:rFonts w:ascii="Times New Roman" w:hAnsi="Times New Roman" w:hint="eastAsia"/>
          <w:sz w:val="24"/>
        </w:rPr>
        <w:t>9</w:t>
      </w:r>
      <w:r w:rsidR="00B4388A">
        <w:rPr>
          <w:rFonts w:ascii="Times New Roman" w:hAnsi="Times New Roman" w:hint="eastAsia"/>
          <w:sz w:val="24"/>
        </w:rPr>
        <w:t>割以上の</w:t>
      </w:r>
      <w:r w:rsidR="0024287A">
        <w:rPr>
          <w:rFonts w:ascii="Times New Roman" w:hAnsi="Times New Roman" w:hint="eastAsia"/>
          <w:sz w:val="24"/>
        </w:rPr>
        <w:t>存在</w:t>
      </w:r>
      <w:r w:rsidR="00B4388A">
        <w:rPr>
          <w:rFonts w:ascii="Times New Roman" w:hAnsi="Times New Roman" w:hint="eastAsia"/>
          <w:sz w:val="24"/>
        </w:rPr>
        <w:t>比率で</w:t>
      </w:r>
      <w:r w:rsidR="00082A01" w:rsidRPr="00B37AF0">
        <w:rPr>
          <w:rFonts w:ascii="Times New Roman" w:hAnsi="Times New Roman" w:hint="eastAsia"/>
          <w:sz w:val="24"/>
        </w:rPr>
        <w:t>anti</w:t>
      </w:r>
      <w:r w:rsidR="00B4388A">
        <w:rPr>
          <w:rFonts w:ascii="Times New Roman" w:hAnsi="Times New Roman" w:hint="eastAsia"/>
          <w:sz w:val="24"/>
        </w:rPr>
        <w:t>の配座を取</w:t>
      </w:r>
      <w:ins w:id="119" w:author="Shota Miyawaki" w:date="2017-01-10T14:54:00Z">
        <w:r w:rsidR="001B23EB">
          <w:rPr>
            <w:rFonts w:ascii="Times New Roman" w:hAnsi="Times New Roman" w:hint="eastAsia"/>
            <w:sz w:val="24"/>
          </w:rPr>
          <w:t>る事が</w:t>
        </w:r>
      </w:ins>
      <w:ins w:id="120" w:author="Shota Miyawaki" w:date="2017-01-10T15:09:00Z">
        <w:r w:rsidR="00897CE9">
          <w:rPr>
            <w:rFonts w:ascii="Times New Roman" w:hAnsi="Times New Roman" w:hint="eastAsia"/>
            <w:sz w:val="24"/>
          </w:rPr>
          <w:t>観察</w:t>
        </w:r>
      </w:ins>
      <w:ins w:id="121" w:author="Shota Miyawaki" w:date="2017-01-10T14:54:00Z">
        <w:r w:rsidR="001B23EB">
          <w:rPr>
            <w:rFonts w:ascii="Times New Roman" w:hAnsi="Times New Roman" w:hint="eastAsia"/>
            <w:sz w:val="24"/>
          </w:rPr>
          <w:t>でき</w:t>
        </w:r>
      </w:ins>
      <w:ins w:id="122" w:author="Shota Miyawaki" w:date="2017-01-10T15:05:00Z">
        <w:r w:rsidR="007D77AC">
          <w:rPr>
            <w:rFonts w:ascii="Times New Roman" w:hAnsi="Times New Roman" w:hint="eastAsia"/>
            <w:sz w:val="24"/>
          </w:rPr>
          <w:t>た</w:t>
        </w:r>
      </w:ins>
      <w:ins w:id="123" w:author="Shota Miyawaki" w:date="2017-01-10T14:59:00Z">
        <w:r w:rsidR="001B23EB">
          <w:rPr>
            <w:rFonts w:ascii="Times New Roman" w:hAnsi="Times New Roman" w:hint="eastAsia"/>
            <w:sz w:val="24"/>
          </w:rPr>
          <w:t>。</w:t>
        </w:r>
      </w:ins>
      <w:ins w:id="124" w:author="Shota Miyawaki" w:date="2017-01-10T15:05:00Z">
        <w:r w:rsidR="007D77AC">
          <w:rPr>
            <w:rFonts w:ascii="Times New Roman" w:hAnsi="Times New Roman" w:hint="eastAsia"/>
            <w:sz w:val="24"/>
          </w:rPr>
          <w:t>本来であれば、カルボキシル基は</w:t>
        </w:r>
        <w:proofErr w:type="spellStart"/>
        <w:r w:rsidR="007D77AC">
          <w:rPr>
            <w:rFonts w:ascii="Times New Roman" w:hAnsi="Times New Roman" w:hint="eastAsia"/>
            <w:sz w:val="24"/>
          </w:rPr>
          <w:t>syn</w:t>
        </w:r>
        <w:proofErr w:type="spellEnd"/>
        <w:r w:rsidR="007D77AC">
          <w:rPr>
            <w:rFonts w:ascii="Times New Roman" w:hAnsi="Times New Roman" w:hint="eastAsia"/>
            <w:sz w:val="24"/>
          </w:rPr>
          <w:t>型で安定な構造をとるため、</w:t>
        </w:r>
      </w:ins>
      <w:proofErr w:type="spellStart"/>
      <w:ins w:id="125" w:author="Shota Miyawaki" w:date="2017-01-10T15:06:00Z">
        <w:r w:rsidR="007D77AC">
          <w:rPr>
            <w:rFonts w:ascii="Times New Roman" w:hAnsi="Times New Roman" w:hint="eastAsia"/>
            <w:sz w:val="24"/>
          </w:rPr>
          <w:t>syn</w:t>
        </w:r>
        <w:proofErr w:type="spellEnd"/>
        <w:r w:rsidR="007D77AC">
          <w:rPr>
            <w:rFonts w:ascii="Times New Roman" w:hAnsi="Times New Roman" w:hint="eastAsia"/>
            <w:sz w:val="24"/>
          </w:rPr>
          <w:t>の割合を大きく算出しなければならない。</w:t>
        </w:r>
      </w:ins>
      <w:ins w:id="126" w:author="Shota Miyawaki" w:date="2017-01-10T22:39:00Z">
        <w:r w:rsidR="001B52BC" w:rsidRPr="006121F5">
          <w:rPr>
            <w:sz w:val="24"/>
            <w:vertAlign w:val="subscript"/>
          </w:rPr>
          <w:t>[2]</w:t>
        </w:r>
      </w:ins>
      <w:ins w:id="127" w:author="Shota Miyawaki" w:date="2017-01-10T14:59:00Z">
        <w:r w:rsidR="001B23EB">
          <w:rPr>
            <w:rFonts w:ascii="Times New Roman" w:hAnsi="Times New Roman" w:hint="eastAsia"/>
            <w:sz w:val="24"/>
          </w:rPr>
          <w:t>先述したような酵素の反応過程を再現するにあたり、正しい力場を用いて</w:t>
        </w:r>
        <w:r w:rsidR="001B23EB" w:rsidRPr="006754DC">
          <w:rPr>
            <w:rFonts w:ascii="Times New Roman" w:hAnsi="Times New Roman" w:hint="eastAsia"/>
            <w:sz w:val="24"/>
          </w:rPr>
          <w:t>シミュレーションを行うことは重要であり、</w:t>
        </w:r>
        <w:r w:rsidR="001B23EB">
          <w:rPr>
            <w:rFonts w:ascii="Times New Roman" w:hAnsi="Times New Roman" w:hint="eastAsia"/>
            <w:sz w:val="24"/>
          </w:rPr>
          <w:t>Ambe</w:t>
        </w:r>
        <w:r w:rsidR="001B23EB">
          <w:rPr>
            <w:rFonts w:ascii="Times New Roman" w:hAnsi="Times New Roman"/>
            <w:sz w:val="24"/>
          </w:rPr>
          <w:t>r</w:t>
        </w:r>
        <w:r w:rsidR="001B23EB">
          <w:rPr>
            <w:rFonts w:ascii="Times New Roman" w:hAnsi="Times New Roman" w:hint="eastAsia"/>
            <w:sz w:val="24"/>
          </w:rPr>
          <w:t>上で</w:t>
        </w:r>
        <w:r w:rsidR="001B23EB">
          <w:rPr>
            <w:rFonts w:hint="eastAsia"/>
            <w:sz w:val="24"/>
          </w:rPr>
          <w:t>アミノ酸等の生体分子の挙動を正確に再現できていないことは問題視されるべき点である。そこで、</w:t>
        </w:r>
        <w:r w:rsidR="001B23EB">
          <w:rPr>
            <w:rFonts w:hint="eastAsia"/>
            <w:sz w:val="24"/>
          </w:rPr>
          <w:t>Amber</w:t>
        </w:r>
        <w:r w:rsidR="001B23EB">
          <w:rPr>
            <w:rFonts w:hint="eastAsia"/>
            <w:sz w:val="24"/>
          </w:rPr>
          <w:t>を使用して正確なシミュレーションを行えるように、</w:t>
        </w:r>
        <w:r w:rsidR="001B23EB" w:rsidRPr="00B37AF0">
          <w:rPr>
            <w:rFonts w:ascii="Times New Roman" w:hAnsi="Times New Roman" w:hint="eastAsia"/>
            <w:sz w:val="24"/>
          </w:rPr>
          <w:t>Amber</w:t>
        </w:r>
        <w:r w:rsidR="001B23EB">
          <w:rPr>
            <w:rFonts w:ascii="Times New Roman" w:hAnsi="Times New Roman" w:hint="eastAsia"/>
            <w:sz w:val="24"/>
          </w:rPr>
          <w:t>の</w:t>
        </w:r>
      </w:ins>
      <w:ins w:id="128" w:author="Shota Miyawaki" w:date="2017-01-10T15:13:00Z">
        <w:r w:rsidR="00201064">
          <w:rPr>
            <w:rFonts w:ascii="Times New Roman" w:hAnsi="Times New Roman" w:hint="eastAsia"/>
            <w:sz w:val="24"/>
          </w:rPr>
          <w:t>力場を設定している</w:t>
        </w:r>
      </w:ins>
      <w:ins w:id="129" w:author="Shota Miyawaki" w:date="2017-01-10T14:59:00Z">
        <w:r w:rsidR="001B23EB">
          <w:rPr>
            <w:rFonts w:ascii="Times New Roman" w:hAnsi="Times New Roman" w:hint="eastAsia"/>
            <w:sz w:val="24"/>
          </w:rPr>
          <w:t>パラメータを変更し、最適化することを</w:t>
        </w:r>
        <w:r w:rsidR="001B23EB" w:rsidRPr="00B37AF0">
          <w:rPr>
            <w:rFonts w:ascii="Times New Roman" w:hAnsi="Times New Roman" w:hint="eastAsia"/>
            <w:sz w:val="24"/>
          </w:rPr>
          <w:t>本研究の目的とした。</w:t>
        </w:r>
      </w:ins>
    </w:p>
    <w:p w14:paraId="53D7E9D1" w14:textId="259D7156" w:rsidR="0054040A" w:rsidRPr="00C20227" w:rsidDel="00201064" w:rsidRDefault="006754DC">
      <w:pPr>
        <w:ind w:right="71" w:firstLineChars="100" w:firstLine="240"/>
        <w:rPr>
          <w:del w:id="130" w:author="Shota Miyawaki" w:date="2017-01-10T15:13:00Z"/>
          <w:sz w:val="24"/>
        </w:rPr>
      </w:pPr>
      <w:del w:id="131" w:author="Shota Miyawaki" w:date="2017-01-10T14:54:00Z">
        <w:r w:rsidDel="001B23EB">
          <w:rPr>
            <w:rFonts w:ascii="Times New Roman" w:hAnsi="Times New Roman" w:hint="eastAsia"/>
            <w:sz w:val="24"/>
          </w:rPr>
          <w:delText>ったことにより</w:delText>
        </w:r>
        <w:commentRangeStart w:id="132"/>
        <w:r w:rsidR="00082A01" w:rsidDel="001B23EB">
          <w:rPr>
            <w:rFonts w:ascii="Times New Roman" w:hAnsi="Times New Roman" w:hint="eastAsia"/>
            <w:sz w:val="24"/>
          </w:rPr>
          <w:delText>確認</w:delText>
        </w:r>
        <w:r w:rsidR="0054040A" w:rsidDel="001B23EB">
          <w:rPr>
            <w:rFonts w:ascii="Times New Roman" w:hAnsi="Times New Roman" w:hint="eastAsia"/>
            <w:sz w:val="24"/>
          </w:rPr>
          <w:delText>できた</w:delText>
        </w:r>
        <w:commentRangeEnd w:id="132"/>
        <w:r w:rsidR="002B533C" w:rsidDel="001B23EB">
          <w:rPr>
            <w:rStyle w:val="aa"/>
          </w:rPr>
          <w:commentReference w:id="132"/>
        </w:r>
        <w:commentRangeEnd w:id="116"/>
        <w:r w:rsidR="00C57E55" w:rsidDel="001B23EB">
          <w:rPr>
            <w:rStyle w:val="aa"/>
          </w:rPr>
          <w:commentReference w:id="116"/>
        </w:r>
      </w:del>
      <w:commentRangeEnd w:id="117"/>
      <w:r w:rsidR="00897CE9">
        <w:rPr>
          <w:rStyle w:val="aa"/>
        </w:rPr>
        <w:commentReference w:id="117"/>
      </w:r>
      <w:del w:id="133" w:author="Shota Miyawaki" w:date="2017-01-10T14:54:00Z">
        <w:r w:rsidR="00082A01" w:rsidRPr="006754DC" w:rsidDel="001B23EB">
          <w:rPr>
            <w:rFonts w:ascii="Times New Roman" w:hAnsi="Times New Roman" w:hint="eastAsia"/>
            <w:sz w:val="24"/>
          </w:rPr>
          <w:delText>。</w:delText>
        </w:r>
      </w:del>
      <w:commentRangeStart w:id="134"/>
      <w:del w:id="135" w:author="Shota Miyawaki" w:date="2017-01-10T15:12:00Z">
        <w:r w:rsidR="00C20227" w:rsidDel="00201064">
          <w:rPr>
            <w:rFonts w:ascii="Times New Roman" w:hAnsi="Times New Roman" w:hint="eastAsia"/>
            <w:sz w:val="24"/>
          </w:rPr>
          <w:delText>これは、</w:delText>
        </w:r>
        <w:r w:rsidR="00C20227" w:rsidRPr="00C20227" w:rsidDel="00201064">
          <w:rPr>
            <w:rFonts w:hint="eastAsia"/>
            <w:sz w:val="24"/>
          </w:rPr>
          <w:delText>Amber</w:delText>
        </w:r>
        <w:r w:rsidR="00C20227" w:rsidRPr="00C20227" w:rsidDel="00201064">
          <w:rPr>
            <w:rFonts w:hint="eastAsia"/>
            <w:sz w:val="24"/>
          </w:rPr>
          <w:delText>では真空中の構造に対してパラメータを最適化しているため、溶媒中においては正確なシミュレーションを行うことが</w:delText>
        </w:r>
        <w:r w:rsidR="00C20227" w:rsidDel="00201064">
          <w:rPr>
            <w:rFonts w:hint="eastAsia"/>
            <w:sz w:val="24"/>
          </w:rPr>
          <w:delText>現状では</w:delText>
        </w:r>
        <w:r w:rsidR="00C20227" w:rsidRPr="00C20227" w:rsidDel="00201064">
          <w:rPr>
            <w:rFonts w:hint="eastAsia"/>
            <w:sz w:val="24"/>
          </w:rPr>
          <w:delText>不可能である</w:delText>
        </w:r>
        <w:r w:rsidR="00C20227" w:rsidDel="00201064">
          <w:rPr>
            <w:rFonts w:hint="eastAsia"/>
            <w:sz w:val="24"/>
          </w:rPr>
          <w:delText>ことが理由として挙げられる</w:delText>
        </w:r>
        <w:commentRangeEnd w:id="134"/>
        <w:r w:rsidR="00F17E24" w:rsidDel="00201064">
          <w:rPr>
            <w:rStyle w:val="aa"/>
          </w:rPr>
          <w:commentReference w:id="134"/>
        </w:r>
        <w:r w:rsidR="00C20227" w:rsidRPr="00C20227" w:rsidDel="00201064">
          <w:rPr>
            <w:rFonts w:hint="eastAsia"/>
            <w:sz w:val="24"/>
          </w:rPr>
          <w:delText>。</w:delText>
        </w:r>
      </w:del>
      <w:del w:id="136" w:author="Shota Miyawaki" w:date="2017-01-10T14:57:00Z">
        <w:r w:rsidDel="001B23EB">
          <w:rPr>
            <w:rFonts w:ascii="Times New Roman" w:hAnsi="Times New Roman" w:hint="eastAsia"/>
            <w:sz w:val="24"/>
          </w:rPr>
          <w:delText>先述したような</w:delText>
        </w:r>
        <w:r w:rsidR="00B71A3D" w:rsidDel="001B23EB">
          <w:rPr>
            <w:rFonts w:ascii="Times New Roman" w:hAnsi="Times New Roman" w:hint="eastAsia"/>
            <w:sz w:val="24"/>
          </w:rPr>
          <w:delText>酵素の反応過程を再現するにあたり、正しい力場を用いて</w:delText>
        </w:r>
        <w:r w:rsidRPr="006754DC" w:rsidDel="001B23EB">
          <w:rPr>
            <w:rFonts w:ascii="Times New Roman" w:hAnsi="Times New Roman" w:hint="eastAsia"/>
            <w:sz w:val="24"/>
          </w:rPr>
          <w:delText>シミュレーションを行うことは重要であり、</w:delText>
        </w:r>
        <w:r w:rsidR="0054040A" w:rsidDel="001B23EB">
          <w:rPr>
            <w:rFonts w:ascii="Times New Roman" w:hAnsi="Times New Roman" w:hint="eastAsia"/>
            <w:sz w:val="24"/>
          </w:rPr>
          <w:delText>A</w:delText>
        </w:r>
        <w:r w:rsidDel="001B23EB">
          <w:rPr>
            <w:rFonts w:ascii="Times New Roman" w:hAnsi="Times New Roman" w:hint="eastAsia"/>
            <w:sz w:val="24"/>
          </w:rPr>
          <w:delText>mbe</w:delText>
        </w:r>
        <w:r w:rsidDel="001B23EB">
          <w:rPr>
            <w:rFonts w:ascii="Times New Roman" w:hAnsi="Times New Roman"/>
            <w:sz w:val="24"/>
          </w:rPr>
          <w:delText>r</w:delText>
        </w:r>
        <w:r w:rsidR="0054040A" w:rsidDel="001B23EB">
          <w:rPr>
            <w:rFonts w:ascii="Times New Roman" w:hAnsi="Times New Roman" w:hint="eastAsia"/>
            <w:sz w:val="24"/>
          </w:rPr>
          <w:delText>上で</w:delText>
        </w:r>
        <w:r w:rsidR="0054040A" w:rsidDel="001B23EB">
          <w:rPr>
            <w:rFonts w:hint="eastAsia"/>
            <w:sz w:val="24"/>
          </w:rPr>
          <w:delText>アミノ酸等の生体分子の挙動を正確に再現できていないことは</w:delText>
        </w:r>
        <w:r w:rsidR="008F72C2" w:rsidDel="001B23EB">
          <w:rPr>
            <w:rFonts w:hint="eastAsia"/>
            <w:sz w:val="24"/>
          </w:rPr>
          <w:delText>問題視される</w:delText>
        </w:r>
        <w:r w:rsidR="0054040A" w:rsidDel="001B23EB">
          <w:rPr>
            <w:rFonts w:hint="eastAsia"/>
            <w:sz w:val="24"/>
          </w:rPr>
          <w:delText>べき点である</w:delText>
        </w:r>
        <w:r w:rsidR="008F72C2" w:rsidDel="001B23EB">
          <w:rPr>
            <w:rFonts w:hint="eastAsia"/>
            <w:sz w:val="24"/>
          </w:rPr>
          <w:delText>。</w:delText>
        </w:r>
        <w:r w:rsidR="00C20227" w:rsidDel="001B23EB">
          <w:rPr>
            <w:rFonts w:hint="eastAsia"/>
            <w:sz w:val="24"/>
          </w:rPr>
          <w:delText>そこで、溶媒中においても</w:delText>
        </w:r>
        <w:r w:rsidR="00C20227" w:rsidDel="001B23EB">
          <w:rPr>
            <w:rFonts w:hint="eastAsia"/>
            <w:sz w:val="24"/>
          </w:rPr>
          <w:delText>Amber</w:delText>
        </w:r>
        <w:r w:rsidR="00C20227" w:rsidDel="001B23EB">
          <w:rPr>
            <w:rFonts w:hint="eastAsia"/>
            <w:sz w:val="24"/>
          </w:rPr>
          <w:delText>を使用して正確なシミュレーションを行えるように、</w:delText>
        </w:r>
        <w:r w:rsidR="0054040A" w:rsidRPr="00B37AF0" w:rsidDel="001B23EB">
          <w:rPr>
            <w:rFonts w:ascii="Times New Roman" w:hAnsi="Times New Roman" w:hint="eastAsia"/>
            <w:sz w:val="24"/>
          </w:rPr>
          <w:delText>Amber</w:delText>
        </w:r>
        <w:r w:rsidR="00B3012D" w:rsidDel="001B23EB">
          <w:rPr>
            <w:rFonts w:ascii="Times New Roman" w:hAnsi="Times New Roman" w:hint="eastAsia"/>
            <w:sz w:val="24"/>
          </w:rPr>
          <w:delText>のパラメータを変更し</w:delText>
        </w:r>
        <w:r w:rsidR="00C20227" w:rsidDel="001B23EB">
          <w:rPr>
            <w:rFonts w:ascii="Times New Roman" w:hAnsi="Times New Roman" w:hint="eastAsia"/>
            <w:sz w:val="24"/>
          </w:rPr>
          <w:delText>、最適化す</w:delText>
        </w:r>
        <w:r w:rsidR="00B71A3D" w:rsidDel="001B23EB">
          <w:rPr>
            <w:rFonts w:ascii="Times New Roman" w:hAnsi="Times New Roman" w:hint="eastAsia"/>
            <w:sz w:val="24"/>
          </w:rPr>
          <w:delText>ることを</w:delText>
        </w:r>
        <w:r w:rsidR="0054040A" w:rsidRPr="00B37AF0" w:rsidDel="001B23EB">
          <w:rPr>
            <w:rFonts w:ascii="Times New Roman" w:hAnsi="Times New Roman" w:hint="eastAsia"/>
            <w:sz w:val="24"/>
          </w:rPr>
          <w:delText>本研究の目的とした。</w:delText>
        </w:r>
      </w:del>
    </w:p>
    <w:p w14:paraId="5ED842DC" w14:textId="0F7DEA79" w:rsidR="008471FB" w:rsidRDefault="003725D9">
      <w:pPr>
        <w:ind w:right="71" w:firstLineChars="100" w:firstLine="240"/>
        <w:rPr>
          <w:rFonts w:ascii="Times New Roman" w:hAnsi="Times New Roman"/>
          <w:sz w:val="24"/>
        </w:rPr>
      </w:pPr>
      <w:r>
        <w:rPr>
          <w:rFonts w:hint="eastAsia"/>
          <w:sz w:val="24"/>
        </w:rPr>
        <w:t>そこで本研究では</w:t>
      </w:r>
      <w:r w:rsidR="00B3012D">
        <w:rPr>
          <w:rFonts w:hint="eastAsia"/>
          <w:sz w:val="24"/>
        </w:rPr>
        <w:t>1</w:t>
      </w:r>
      <w:r w:rsidR="00FF3D09">
        <w:rPr>
          <w:rFonts w:hint="eastAsia"/>
          <w:sz w:val="24"/>
        </w:rPr>
        <w:t>残基のアスパラギン酸を使用し</w:t>
      </w:r>
      <w:r w:rsidR="00BD0538">
        <w:rPr>
          <w:rFonts w:hint="eastAsia"/>
          <w:sz w:val="24"/>
        </w:rPr>
        <w:t>て</w:t>
      </w:r>
      <w:r w:rsidR="00FF3D09">
        <w:rPr>
          <w:rFonts w:hint="eastAsia"/>
          <w:sz w:val="24"/>
        </w:rPr>
        <w:t>、</w:t>
      </w:r>
      <w:r w:rsidR="00FF3D09">
        <w:rPr>
          <w:rFonts w:hint="eastAsia"/>
          <w:sz w:val="24"/>
        </w:rPr>
        <w:t>Amber</w:t>
      </w:r>
      <w:r w:rsidR="00FF3D09">
        <w:rPr>
          <w:rFonts w:hint="eastAsia"/>
          <w:sz w:val="24"/>
        </w:rPr>
        <w:t>における</w:t>
      </w:r>
      <w:r w:rsidR="00BD0538">
        <w:rPr>
          <w:rFonts w:hint="eastAsia"/>
          <w:sz w:val="24"/>
        </w:rPr>
        <w:t>二面角を規定しているパラメータ</w:t>
      </w:r>
      <w:r w:rsidR="0022333A">
        <w:rPr>
          <w:rFonts w:hint="eastAsia"/>
          <w:sz w:val="24"/>
        </w:rPr>
        <w:t>に</w:t>
      </w:r>
      <w:r w:rsidR="00BD0538">
        <w:rPr>
          <w:rFonts w:hint="eastAsia"/>
          <w:sz w:val="24"/>
        </w:rPr>
        <w:t>改変を施し</w:t>
      </w:r>
      <w:r>
        <w:rPr>
          <w:rFonts w:hint="eastAsia"/>
          <w:sz w:val="24"/>
        </w:rPr>
        <w:t>、</w:t>
      </w:r>
      <w:r w:rsidR="00082A01">
        <w:rPr>
          <w:rFonts w:hint="eastAsia"/>
          <w:sz w:val="24"/>
        </w:rPr>
        <w:t>REMD</w:t>
      </w:r>
      <w:r w:rsidR="00517C4D">
        <w:rPr>
          <w:rFonts w:hint="eastAsia"/>
          <w:sz w:val="24"/>
        </w:rPr>
        <w:t>シミュレーションを行っ</w:t>
      </w:r>
      <w:r w:rsidR="0024287A">
        <w:rPr>
          <w:rFonts w:hint="eastAsia"/>
          <w:sz w:val="24"/>
        </w:rPr>
        <w:t>て存在比の観察</w:t>
      </w:r>
      <w:r>
        <w:rPr>
          <w:rFonts w:hint="eastAsia"/>
          <w:sz w:val="24"/>
        </w:rPr>
        <w:t>を行った。また、</w:t>
      </w:r>
      <w:r w:rsidR="0054040A">
        <w:rPr>
          <w:rFonts w:ascii="Times New Roman" w:hAnsi="Times New Roman" w:hint="eastAsia"/>
          <w:sz w:val="24"/>
        </w:rPr>
        <w:t>カルボキシル基</w:t>
      </w:r>
      <w:r w:rsidR="0054040A" w:rsidRPr="00B37AF0">
        <w:rPr>
          <w:rFonts w:ascii="Times New Roman" w:hAnsi="Times New Roman" w:hint="eastAsia"/>
          <w:sz w:val="24"/>
        </w:rPr>
        <w:t>二面角を</w:t>
      </w:r>
      <w:r w:rsidR="0054040A" w:rsidRPr="00B37AF0">
        <w:rPr>
          <w:rFonts w:ascii="Times New Roman" w:hAnsi="Times New Roman" w:hint="eastAsia"/>
          <w:sz w:val="24"/>
        </w:rPr>
        <w:t>-180</w:t>
      </w:r>
      <w:r w:rsidR="0054040A" w:rsidRPr="00B37AF0">
        <w:rPr>
          <w:rFonts w:ascii="Times New Roman" w:hAnsi="Times New Roman" w:hint="eastAsia"/>
          <w:sz w:val="24"/>
        </w:rPr>
        <w:t>°～</w:t>
      </w:r>
      <w:r w:rsidR="0054040A" w:rsidRPr="00B37AF0">
        <w:rPr>
          <w:rFonts w:ascii="Times New Roman" w:hAnsi="Times New Roman" w:hint="eastAsia"/>
          <w:sz w:val="24"/>
        </w:rPr>
        <w:t>180</w:t>
      </w:r>
      <w:r w:rsidR="0054040A" w:rsidRPr="00B37AF0">
        <w:rPr>
          <w:rFonts w:ascii="Times New Roman" w:hAnsi="Times New Roman" w:hint="eastAsia"/>
          <w:sz w:val="24"/>
        </w:rPr>
        <w:t>°</w:t>
      </w:r>
      <w:r w:rsidR="0054040A">
        <w:rPr>
          <w:rFonts w:ascii="Times New Roman" w:hAnsi="Times New Roman" w:hint="eastAsia"/>
          <w:sz w:val="24"/>
        </w:rPr>
        <w:t>の範囲</w:t>
      </w:r>
      <w:r w:rsidR="0054040A" w:rsidRPr="00B37AF0">
        <w:rPr>
          <w:rFonts w:ascii="Times New Roman" w:hAnsi="Times New Roman" w:hint="eastAsia"/>
          <w:sz w:val="24"/>
        </w:rPr>
        <w:t>で</w:t>
      </w:r>
      <w:r w:rsidR="0054040A">
        <w:rPr>
          <w:rFonts w:ascii="Times New Roman" w:hAnsi="Times New Roman" w:hint="eastAsia"/>
          <w:sz w:val="24"/>
        </w:rPr>
        <w:t>1</w:t>
      </w:r>
      <w:r w:rsidR="0054040A" w:rsidRPr="00B37AF0">
        <w:rPr>
          <w:rFonts w:ascii="Times New Roman" w:hAnsi="Times New Roman" w:hint="eastAsia"/>
          <w:sz w:val="24"/>
        </w:rPr>
        <w:t>°刻みで変えた</w:t>
      </w:r>
      <w:r w:rsidR="0054040A">
        <w:rPr>
          <w:rFonts w:ascii="Times New Roman" w:hAnsi="Times New Roman" w:hint="eastAsia"/>
          <w:sz w:val="24"/>
        </w:rPr>
        <w:t>3</w:t>
      </w:r>
      <w:r w:rsidR="0054040A">
        <w:rPr>
          <w:rFonts w:ascii="Times New Roman" w:hAnsi="Times New Roman"/>
          <w:sz w:val="24"/>
        </w:rPr>
        <w:t>60</w:t>
      </w:r>
      <w:r w:rsidR="0054040A">
        <w:rPr>
          <w:rFonts w:ascii="Times New Roman" w:hAnsi="Times New Roman" w:hint="eastAsia"/>
          <w:sz w:val="24"/>
        </w:rPr>
        <w:t>構造の</w:t>
      </w:r>
      <w:r w:rsidR="0024287A">
        <w:rPr>
          <w:rFonts w:ascii="Times New Roman" w:hAnsi="Times New Roman" w:hint="eastAsia"/>
          <w:sz w:val="24"/>
        </w:rPr>
        <w:t>一残基</w:t>
      </w:r>
      <w:r w:rsidR="0054040A">
        <w:rPr>
          <w:rFonts w:ascii="Times New Roman" w:hAnsi="Times New Roman" w:hint="eastAsia"/>
          <w:sz w:val="24"/>
        </w:rPr>
        <w:t>アスパラギン</w:t>
      </w:r>
      <w:r w:rsidR="0024287A">
        <w:rPr>
          <w:rFonts w:ascii="Times New Roman" w:hAnsi="Times New Roman" w:hint="eastAsia"/>
          <w:sz w:val="24"/>
        </w:rPr>
        <w:t>酸を用いて</w:t>
      </w:r>
      <w:r w:rsidR="00113DC9">
        <w:rPr>
          <w:rFonts w:ascii="Times New Roman" w:hAnsi="Times New Roman" w:hint="eastAsia"/>
          <w:sz w:val="24"/>
        </w:rPr>
        <w:t>算出した</w:t>
      </w:r>
      <w:r w:rsidR="0054040A">
        <w:rPr>
          <w:rFonts w:ascii="Times New Roman" w:hAnsi="Times New Roman" w:hint="eastAsia"/>
          <w:sz w:val="24"/>
        </w:rPr>
        <w:t>エネルギー曲線</w:t>
      </w:r>
      <w:r w:rsidR="00113DC9">
        <w:rPr>
          <w:rFonts w:ascii="Times New Roman" w:hAnsi="Times New Roman" w:hint="eastAsia"/>
          <w:sz w:val="24"/>
        </w:rPr>
        <w:t>を</w:t>
      </w:r>
      <w:r w:rsidR="0024287A">
        <w:rPr>
          <w:rFonts w:ascii="Times New Roman" w:hAnsi="Times New Roman" w:hint="eastAsia"/>
          <w:sz w:val="24"/>
        </w:rPr>
        <w:t>精察</w:t>
      </w:r>
      <w:r w:rsidR="00B71A3D">
        <w:rPr>
          <w:rFonts w:ascii="Times New Roman" w:hAnsi="Times New Roman" w:hint="eastAsia"/>
          <w:sz w:val="24"/>
        </w:rPr>
        <w:t>し、より正確</w:t>
      </w:r>
      <w:r w:rsidR="00C20227">
        <w:rPr>
          <w:rFonts w:ascii="Times New Roman" w:hAnsi="Times New Roman" w:hint="eastAsia"/>
          <w:sz w:val="24"/>
        </w:rPr>
        <w:t>な溶媒中における</w:t>
      </w:r>
      <w:r w:rsidR="00113DC9">
        <w:rPr>
          <w:rFonts w:ascii="Times New Roman" w:hAnsi="Times New Roman" w:hint="eastAsia"/>
          <w:sz w:val="24"/>
        </w:rPr>
        <w:t>MD</w:t>
      </w:r>
      <w:r w:rsidR="00C20227">
        <w:rPr>
          <w:rFonts w:ascii="Times New Roman" w:hAnsi="Times New Roman" w:hint="eastAsia"/>
          <w:sz w:val="24"/>
        </w:rPr>
        <w:t>シミュレーション結果を得</w:t>
      </w:r>
      <w:r w:rsidR="00113DC9">
        <w:rPr>
          <w:rFonts w:ascii="Times New Roman" w:hAnsi="Times New Roman" w:hint="eastAsia"/>
          <w:sz w:val="24"/>
        </w:rPr>
        <w:t>るための探索を行っ</w:t>
      </w:r>
      <w:r w:rsidR="00B71A3D">
        <w:rPr>
          <w:rFonts w:ascii="Times New Roman" w:hAnsi="Times New Roman" w:hint="eastAsia"/>
          <w:sz w:val="24"/>
        </w:rPr>
        <w:t>た。</w:t>
      </w:r>
    </w:p>
    <w:p w14:paraId="7F14554B" w14:textId="3B443A81" w:rsidR="008471FB" w:rsidRPr="008471FB" w:rsidRDefault="008471FB" w:rsidP="008471FB">
      <w:pPr>
        <w:ind w:right="71" w:firstLineChars="100" w:firstLine="240"/>
        <w:rPr>
          <w:sz w:val="24"/>
        </w:rPr>
      </w:pPr>
      <w:r>
        <w:rPr>
          <w:rFonts w:ascii="Times New Roman" w:hAnsi="Times New Roman" w:hint="eastAsia"/>
          <w:sz w:val="24"/>
        </w:rPr>
        <w:lastRenderedPageBreak/>
        <w:t xml:space="preserve">　　　　　　　　　　</w:t>
      </w:r>
      <w:r>
        <w:rPr>
          <w:rFonts w:hint="eastAsia"/>
          <w:noProof/>
          <w:sz w:val="24"/>
        </w:rPr>
        <w:drawing>
          <wp:inline distT="0" distB="0" distL="0" distR="0" wp14:anchorId="61DBC2B6" wp14:editId="4F11254A">
            <wp:extent cx="2533650" cy="1268328"/>
            <wp:effectExtent l="0" t="0" r="0" b="825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33650" cy="1268328"/>
                    </a:xfrm>
                    <a:prstGeom prst="rect">
                      <a:avLst/>
                    </a:prstGeom>
                  </pic:spPr>
                </pic:pic>
              </a:graphicData>
            </a:graphic>
          </wp:inline>
        </w:drawing>
      </w:r>
    </w:p>
    <w:p w14:paraId="5867D253" w14:textId="4EC6BEC0" w:rsidR="008F72C2" w:rsidRPr="0054040A" w:rsidRDefault="008471FB" w:rsidP="008471FB">
      <w:pPr>
        <w:pStyle w:val="af"/>
        <w:ind w:firstLineChars="700" w:firstLine="1476"/>
        <w:rPr>
          <w:sz w:val="24"/>
        </w:rPr>
      </w:pPr>
      <w:r>
        <w:rPr>
          <w:rFonts w:hint="eastAsia"/>
        </w:rPr>
        <w:t>図</w:t>
      </w:r>
      <w:r>
        <w:t xml:space="preserve"> </w:t>
      </w:r>
      <w:r w:rsidR="0009136F">
        <w:fldChar w:fldCharType="begin"/>
      </w:r>
      <w:r w:rsidR="0009136F">
        <w:instrText xml:space="preserve"> SEQ Figure \* ARABIC </w:instrText>
      </w:r>
      <w:r w:rsidR="0009136F">
        <w:fldChar w:fldCharType="separate"/>
      </w:r>
      <w:r>
        <w:rPr>
          <w:noProof/>
        </w:rPr>
        <w:t>1</w:t>
      </w:r>
      <w:r w:rsidR="0009136F">
        <w:rPr>
          <w:noProof/>
        </w:rPr>
        <w:fldChar w:fldCharType="end"/>
      </w:r>
      <w:r>
        <w:rPr>
          <w:rFonts w:hint="eastAsia"/>
        </w:rPr>
        <w:t xml:space="preserve"> : </w:t>
      </w:r>
      <w:r>
        <w:rPr>
          <w:rFonts w:hint="eastAsia"/>
        </w:rPr>
        <w:t>カルボキシル基の水素結合における</w:t>
      </w:r>
      <w:proofErr w:type="spellStart"/>
      <w:r>
        <w:rPr>
          <w:rFonts w:hint="eastAsia"/>
        </w:rPr>
        <w:t>syn</w:t>
      </w:r>
      <w:proofErr w:type="spellEnd"/>
      <w:r>
        <w:rPr>
          <w:rFonts w:hint="eastAsia"/>
        </w:rPr>
        <w:t>, anti</w:t>
      </w:r>
      <w:r>
        <w:rPr>
          <w:rFonts w:hint="eastAsia"/>
        </w:rPr>
        <w:t>の配座</w:t>
      </w:r>
    </w:p>
    <w:p w14:paraId="21FCB03E" w14:textId="77777777" w:rsidR="00A164CD" w:rsidRDefault="00A164CD" w:rsidP="00F12AF5">
      <w:pPr>
        <w:ind w:right="1320"/>
        <w:rPr>
          <w:rFonts w:ascii="ＭＳ 明朝" w:hAnsi="ＭＳ 明朝"/>
          <w:sz w:val="24"/>
        </w:rPr>
      </w:pPr>
    </w:p>
    <w:p w14:paraId="7601F830" w14:textId="77777777" w:rsidR="00A164CD" w:rsidRDefault="00A164CD" w:rsidP="00F12AF5">
      <w:pPr>
        <w:ind w:right="1320"/>
        <w:rPr>
          <w:rFonts w:ascii="ＭＳ 明朝" w:hAnsi="ＭＳ 明朝"/>
          <w:sz w:val="24"/>
        </w:rPr>
      </w:pPr>
    </w:p>
    <w:p w14:paraId="449B3615" w14:textId="77777777" w:rsidR="00E10864" w:rsidRDefault="00E10864" w:rsidP="00F12AF5">
      <w:pPr>
        <w:ind w:right="1320"/>
        <w:rPr>
          <w:rFonts w:ascii="ＭＳ 明朝" w:hAnsi="ＭＳ 明朝"/>
          <w:sz w:val="24"/>
        </w:rPr>
      </w:pPr>
    </w:p>
    <w:p w14:paraId="1176AC28" w14:textId="77777777" w:rsidR="00E10864" w:rsidRDefault="00E10864" w:rsidP="00F12AF5">
      <w:pPr>
        <w:ind w:right="1320"/>
        <w:rPr>
          <w:rFonts w:ascii="ＭＳ 明朝" w:hAnsi="ＭＳ 明朝"/>
          <w:sz w:val="24"/>
        </w:rPr>
      </w:pPr>
    </w:p>
    <w:p w14:paraId="10B73CEC" w14:textId="77777777" w:rsidR="003241CD" w:rsidRDefault="003241CD" w:rsidP="00F12AF5">
      <w:pPr>
        <w:ind w:right="1320"/>
        <w:rPr>
          <w:rFonts w:ascii="ＭＳ 明朝" w:hAnsi="ＭＳ 明朝"/>
          <w:sz w:val="24"/>
        </w:rPr>
      </w:pPr>
    </w:p>
    <w:p w14:paraId="60A8DAA9" w14:textId="77777777" w:rsidR="00B3012D" w:rsidRDefault="00B3012D" w:rsidP="00F12AF5">
      <w:pPr>
        <w:ind w:right="1320"/>
        <w:rPr>
          <w:rFonts w:ascii="ＭＳ 明朝" w:hAnsi="ＭＳ 明朝"/>
          <w:sz w:val="24"/>
        </w:rPr>
      </w:pPr>
    </w:p>
    <w:p w14:paraId="59AB09FD" w14:textId="77777777" w:rsidR="00B3012D" w:rsidRDefault="00B3012D" w:rsidP="00F12AF5">
      <w:pPr>
        <w:ind w:right="1320"/>
        <w:rPr>
          <w:rFonts w:ascii="ＭＳ 明朝" w:hAnsi="ＭＳ 明朝"/>
          <w:sz w:val="24"/>
        </w:rPr>
      </w:pPr>
    </w:p>
    <w:p w14:paraId="208FC7EF" w14:textId="77777777" w:rsidR="00971E39" w:rsidRPr="00971E39" w:rsidRDefault="00971E39" w:rsidP="00F12AF5">
      <w:pPr>
        <w:ind w:right="1320"/>
        <w:rPr>
          <w:rFonts w:ascii="ＭＳ 明朝" w:hAnsi="ＭＳ 明朝"/>
          <w:sz w:val="24"/>
        </w:rPr>
      </w:pPr>
    </w:p>
    <w:p w14:paraId="5A6C230E" w14:textId="77777777" w:rsidR="001B52BC" w:rsidRDefault="001B52BC">
      <w:pPr>
        <w:widowControl/>
        <w:jc w:val="left"/>
        <w:rPr>
          <w:ins w:id="137" w:author="Shota Miyawaki" w:date="2017-01-10T22:42:00Z"/>
          <w:rFonts w:ascii="ＭＳ 明朝" w:hAnsi="ＭＳ 明朝"/>
          <w:b/>
          <w:sz w:val="24"/>
        </w:rPr>
      </w:pPr>
      <w:bookmarkStart w:id="138" w:name="_Toc471824616"/>
      <w:ins w:id="139" w:author="Shota Miyawaki" w:date="2017-01-10T22:42:00Z">
        <w:r>
          <w:rPr>
            <w:rFonts w:ascii="ＭＳ 明朝" w:hAnsi="ＭＳ 明朝"/>
            <w:b/>
            <w:sz w:val="24"/>
          </w:rPr>
          <w:br w:type="page"/>
        </w:r>
      </w:ins>
    </w:p>
    <w:p w14:paraId="11AB16C4" w14:textId="03407243" w:rsidR="00944E36" w:rsidRDefault="00187DAC" w:rsidP="00240654">
      <w:pPr>
        <w:ind w:right="1320"/>
        <w:outlineLvl w:val="0"/>
        <w:rPr>
          <w:rFonts w:ascii="ＭＳ 明朝" w:hAnsi="ＭＳ 明朝"/>
          <w:b/>
          <w:sz w:val="24"/>
        </w:rPr>
      </w:pPr>
      <w:commentRangeStart w:id="140"/>
      <w:r>
        <w:rPr>
          <w:rFonts w:ascii="ＭＳ 明朝" w:hAnsi="ＭＳ 明朝" w:hint="eastAsia"/>
          <w:b/>
          <w:sz w:val="24"/>
        </w:rPr>
        <w:lastRenderedPageBreak/>
        <w:t>ⅱ</w:t>
      </w:r>
      <w:r w:rsidR="00944E36" w:rsidRPr="00944E36">
        <w:rPr>
          <w:rFonts w:ascii="ＭＳ 明朝" w:hAnsi="ＭＳ 明朝" w:hint="eastAsia"/>
          <w:b/>
          <w:sz w:val="24"/>
        </w:rPr>
        <w:t>[方法]</w:t>
      </w:r>
      <w:commentRangeEnd w:id="140"/>
      <w:r w:rsidR="00EA0C04">
        <w:rPr>
          <w:rStyle w:val="aa"/>
        </w:rPr>
        <w:commentReference w:id="140"/>
      </w:r>
      <w:bookmarkEnd w:id="138"/>
    </w:p>
    <w:p w14:paraId="6B95073C" w14:textId="77777777" w:rsidR="005A318C" w:rsidRDefault="005A318C" w:rsidP="00240654">
      <w:pPr>
        <w:ind w:right="1320"/>
        <w:outlineLvl w:val="0"/>
        <w:rPr>
          <w:rFonts w:ascii="ＭＳ 明朝" w:hAnsi="ＭＳ 明朝"/>
          <w:b/>
          <w:sz w:val="24"/>
        </w:rPr>
      </w:pPr>
    </w:p>
    <w:p w14:paraId="4F43852D" w14:textId="7B0B711C" w:rsidR="00922141" w:rsidRPr="00922141" w:rsidRDefault="00DC25E7" w:rsidP="00240654">
      <w:pPr>
        <w:ind w:right="1320"/>
        <w:outlineLvl w:val="1"/>
        <w:rPr>
          <w:rFonts w:ascii="ＭＳ 明朝" w:hAnsi="ＭＳ 明朝"/>
          <w:b/>
          <w:sz w:val="24"/>
        </w:rPr>
      </w:pPr>
      <w:bookmarkStart w:id="141" w:name="_Toc471824617"/>
      <w:r>
        <w:rPr>
          <w:rFonts w:ascii="ＭＳ 明朝" w:hAnsi="ＭＳ 明朝" w:hint="eastAsia"/>
          <w:b/>
          <w:sz w:val="24"/>
        </w:rPr>
        <w:t>本実験において使用したモデルと条件</w:t>
      </w:r>
      <w:bookmarkEnd w:id="141"/>
    </w:p>
    <w:p w14:paraId="6C58FD44" w14:textId="50EBD3A4" w:rsidR="005F2013" w:rsidRDefault="001B52BC" w:rsidP="008A67A5">
      <w:pPr>
        <w:ind w:firstLineChars="100" w:firstLine="240"/>
        <w:rPr>
          <w:sz w:val="24"/>
        </w:rPr>
      </w:pPr>
      <w:ins w:id="142" w:author="Shota Miyawaki" w:date="2017-01-10T22:55:00Z">
        <w:r>
          <w:rPr>
            <w:sz w:val="24"/>
          </w:rPr>
          <w:t>ACE(</w:t>
        </w:r>
        <w:r>
          <w:rPr>
            <w:rFonts w:hint="eastAsia"/>
            <w:sz w:val="24"/>
          </w:rPr>
          <w:t>アセチル基末端</w:t>
        </w:r>
        <w:r>
          <w:rPr>
            <w:sz w:val="24"/>
          </w:rPr>
          <w:t>)</w:t>
        </w:r>
        <w:r>
          <w:rPr>
            <w:rFonts w:hint="eastAsia"/>
            <w:sz w:val="24"/>
          </w:rPr>
          <w:t>及び</w:t>
        </w:r>
        <w:r>
          <w:rPr>
            <w:rFonts w:hint="eastAsia"/>
            <w:sz w:val="24"/>
          </w:rPr>
          <w:t>NME(</w:t>
        </w:r>
        <w:r w:rsidR="00F70F5B">
          <w:rPr>
            <w:sz w:val="24"/>
          </w:rPr>
          <w:t>N-</w:t>
        </w:r>
        <w:r w:rsidR="00F70F5B">
          <w:rPr>
            <w:rFonts w:hint="eastAsia"/>
            <w:sz w:val="24"/>
          </w:rPr>
          <w:t>メチルアミン末端</w:t>
        </w:r>
        <w:r>
          <w:rPr>
            <w:rFonts w:hint="eastAsia"/>
            <w:sz w:val="24"/>
          </w:rPr>
          <w:t>)</w:t>
        </w:r>
        <w:r w:rsidR="00F70F5B">
          <w:rPr>
            <w:rFonts w:hint="eastAsia"/>
            <w:sz w:val="24"/>
          </w:rPr>
          <w:t>でキャップした</w:t>
        </w:r>
      </w:ins>
      <w:r w:rsidR="005F2013">
        <w:rPr>
          <w:rFonts w:hint="eastAsia"/>
          <w:sz w:val="24"/>
        </w:rPr>
        <w:t>1</w:t>
      </w:r>
      <w:r w:rsidR="00DC25E7">
        <w:rPr>
          <w:rFonts w:hint="eastAsia"/>
          <w:sz w:val="24"/>
        </w:rPr>
        <w:t>残基の</w:t>
      </w:r>
      <w:ins w:id="143" w:author="Shota Miyawaki" w:date="2017-01-10T22:57:00Z">
        <w:r w:rsidR="00F70F5B">
          <w:rPr>
            <w:rFonts w:hint="eastAsia"/>
            <w:sz w:val="24"/>
          </w:rPr>
          <w:t>ASH(</w:t>
        </w:r>
        <w:r w:rsidR="00F70F5B">
          <w:rPr>
            <w:rFonts w:hint="eastAsia"/>
            <w:sz w:val="24"/>
          </w:rPr>
          <w:t>水素化された</w:t>
        </w:r>
      </w:ins>
      <w:commentRangeStart w:id="144"/>
      <w:r w:rsidR="005F2013">
        <w:rPr>
          <w:rFonts w:hint="eastAsia"/>
          <w:sz w:val="24"/>
        </w:rPr>
        <w:t>アスパラギン酸</w:t>
      </w:r>
      <w:ins w:id="145" w:author="Shota Miyawaki" w:date="2017-01-10T22:57:00Z">
        <w:r w:rsidR="00F70F5B">
          <w:rPr>
            <w:rFonts w:hint="eastAsia"/>
            <w:sz w:val="24"/>
          </w:rPr>
          <w:t>)</w:t>
        </w:r>
      </w:ins>
      <w:del w:id="146" w:author="Shota Miyawaki" w:date="2017-01-10T22:57:00Z">
        <w:r w:rsidR="005F2013" w:rsidDel="00F70F5B">
          <w:rPr>
            <w:rFonts w:hint="eastAsia"/>
            <w:sz w:val="24"/>
          </w:rPr>
          <w:delText>(</w:delText>
        </w:r>
        <w:r w:rsidR="005F2013" w:rsidDel="00F70F5B">
          <w:rPr>
            <w:sz w:val="24"/>
          </w:rPr>
          <w:delText>ASH</w:delText>
        </w:r>
        <w:r w:rsidR="005F2013" w:rsidDel="00F70F5B">
          <w:rPr>
            <w:rFonts w:hint="eastAsia"/>
            <w:sz w:val="24"/>
          </w:rPr>
          <w:delText>)</w:delText>
        </w:r>
      </w:del>
      <w:commentRangeEnd w:id="144"/>
      <w:r w:rsidR="00C57E55">
        <w:rPr>
          <w:rStyle w:val="aa"/>
        </w:rPr>
        <w:commentReference w:id="144"/>
      </w:r>
      <w:r w:rsidR="00DC25E7">
        <w:rPr>
          <w:rFonts w:hint="eastAsia"/>
          <w:sz w:val="24"/>
        </w:rPr>
        <w:t>を対象に</w:t>
      </w:r>
      <w:r w:rsidR="005F2013">
        <w:rPr>
          <w:rFonts w:hint="eastAsia"/>
          <w:sz w:val="24"/>
        </w:rPr>
        <w:t>、</w:t>
      </w:r>
      <w:r w:rsidR="005F2013">
        <w:rPr>
          <w:rFonts w:hint="eastAsia"/>
          <w:sz w:val="24"/>
        </w:rPr>
        <w:t>REMD</w:t>
      </w:r>
      <w:r w:rsidR="00DC25E7">
        <w:rPr>
          <w:rFonts w:hint="eastAsia"/>
          <w:sz w:val="24"/>
        </w:rPr>
        <w:t>シミュレーションを行った</w:t>
      </w:r>
      <w:r w:rsidR="005F2013">
        <w:rPr>
          <w:rFonts w:hint="eastAsia"/>
          <w:sz w:val="24"/>
        </w:rPr>
        <w:t>。アスパラギン酸の初期構造はいずれも</w:t>
      </w:r>
      <w:proofErr w:type="spellStart"/>
      <w:r w:rsidR="005F2013">
        <w:rPr>
          <w:rFonts w:hint="eastAsia"/>
          <w:sz w:val="24"/>
        </w:rPr>
        <w:t>syn</w:t>
      </w:r>
      <w:proofErr w:type="spellEnd"/>
      <w:r w:rsidR="005F2013">
        <w:rPr>
          <w:rFonts w:hint="eastAsia"/>
          <w:sz w:val="24"/>
        </w:rPr>
        <w:t>で、レプリカ数は</w:t>
      </w:r>
      <w:r w:rsidR="005F2013">
        <w:rPr>
          <w:rFonts w:hint="eastAsia"/>
          <w:sz w:val="24"/>
        </w:rPr>
        <w:t>6</w:t>
      </w:r>
      <w:r w:rsidR="005F2013">
        <w:rPr>
          <w:rFonts w:hint="eastAsia"/>
          <w:sz w:val="24"/>
        </w:rPr>
        <w:t>、交換ステップ数は</w:t>
      </w:r>
      <w:r w:rsidR="005F2013">
        <w:rPr>
          <w:rFonts w:hint="eastAsia"/>
          <w:sz w:val="24"/>
        </w:rPr>
        <w:t>10</w:t>
      </w:r>
      <w:r w:rsidR="005F2013">
        <w:rPr>
          <w:rFonts w:hint="eastAsia"/>
          <w:sz w:val="24"/>
        </w:rPr>
        <w:t>、各系の温度は</w:t>
      </w:r>
      <w:r w:rsidR="005F2013">
        <w:rPr>
          <w:rFonts w:hint="eastAsia"/>
          <w:sz w:val="24"/>
        </w:rPr>
        <w:t>300</w:t>
      </w:r>
      <w:r w:rsidR="005F2013">
        <w:rPr>
          <w:sz w:val="24"/>
        </w:rPr>
        <w:t>-900K</w:t>
      </w:r>
      <w:r w:rsidR="00DC25E7">
        <w:rPr>
          <w:rFonts w:hint="eastAsia"/>
          <w:sz w:val="24"/>
        </w:rPr>
        <w:t>である</w:t>
      </w:r>
      <w:r w:rsidR="005F2013">
        <w:rPr>
          <w:rFonts w:hint="eastAsia"/>
          <w:sz w:val="24"/>
        </w:rPr>
        <w:t>。総ステップ数に</w:t>
      </w:r>
      <w:r w:rsidR="00E47202">
        <w:rPr>
          <w:rFonts w:hint="eastAsia"/>
          <w:sz w:val="24"/>
        </w:rPr>
        <w:t>ついて</w:t>
      </w:r>
      <w:r w:rsidR="00DC25E7">
        <w:rPr>
          <w:rFonts w:hint="eastAsia"/>
          <w:sz w:val="24"/>
        </w:rPr>
        <w:t>は</w:t>
      </w:r>
      <w:r w:rsidR="00E47202">
        <w:rPr>
          <w:rFonts w:hint="eastAsia"/>
          <w:sz w:val="24"/>
        </w:rPr>
        <w:t>、</w:t>
      </w:r>
      <w:r w:rsidR="00E47202">
        <w:rPr>
          <w:rFonts w:hint="eastAsia"/>
          <w:sz w:val="24"/>
        </w:rPr>
        <w:t>ff14SB</w:t>
      </w:r>
      <w:r w:rsidR="00E47202">
        <w:rPr>
          <w:rFonts w:hint="eastAsia"/>
          <w:sz w:val="24"/>
        </w:rPr>
        <w:t>の力場においてのみ総ステップ数</w:t>
      </w:r>
      <w:r w:rsidR="00E47202">
        <w:rPr>
          <w:rFonts w:hint="eastAsia"/>
          <w:sz w:val="24"/>
        </w:rPr>
        <w:t>10</w:t>
      </w:r>
      <w:r w:rsidR="00E47202">
        <w:rPr>
          <w:sz w:val="24"/>
          <w:vertAlign w:val="superscript"/>
        </w:rPr>
        <w:t>8</w:t>
      </w:r>
      <w:r w:rsidR="00E47202">
        <w:rPr>
          <w:rFonts w:hint="eastAsia"/>
          <w:sz w:val="24"/>
        </w:rPr>
        <w:t>の</w:t>
      </w:r>
      <w:r w:rsidR="00E47202">
        <w:rPr>
          <w:rFonts w:hint="eastAsia"/>
          <w:sz w:val="24"/>
        </w:rPr>
        <w:t>REMD</w:t>
      </w:r>
      <w:r w:rsidR="00E47202">
        <w:rPr>
          <w:rFonts w:hint="eastAsia"/>
          <w:sz w:val="24"/>
        </w:rPr>
        <w:t>シミュレーションも行った。</w:t>
      </w:r>
      <w:r w:rsidR="00DC25E7">
        <w:rPr>
          <w:rFonts w:hint="eastAsia"/>
          <w:sz w:val="24"/>
        </w:rPr>
        <w:t>また、</w:t>
      </w:r>
      <w:r w:rsidR="005F2013">
        <w:rPr>
          <w:rFonts w:hint="eastAsia"/>
          <w:sz w:val="24"/>
        </w:rPr>
        <w:t>以下の表</w:t>
      </w:r>
      <w:r w:rsidR="005F2013">
        <w:rPr>
          <w:rFonts w:hint="eastAsia"/>
          <w:sz w:val="24"/>
        </w:rPr>
        <w:t>1</w:t>
      </w:r>
      <w:r w:rsidR="005F2013">
        <w:rPr>
          <w:rFonts w:hint="eastAsia"/>
          <w:sz w:val="24"/>
        </w:rPr>
        <w:t>に</w:t>
      </w:r>
      <w:r w:rsidR="005F2013">
        <w:rPr>
          <w:rFonts w:hint="eastAsia"/>
          <w:sz w:val="24"/>
        </w:rPr>
        <w:t>REMD</w:t>
      </w:r>
      <w:r w:rsidR="005F2013">
        <w:rPr>
          <w:rFonts w:hint="eastAsia"/>
          <w:sz w:val="24"/>
        </w:rPr>
        <w:t>シミュレーションの計算条件</w:t>
      </w:r>
      <w:r w:rsidR="00DC25E7">
        <w:rPr>
          <w:rFonts w:hint="eastAsia"/>
          <w:sz w:val="24"/>
        </w:rPr>
        <w:t>の詳細</w:t>
      </w:r>
      <w:r w:rsidR="005F2013">
        <w:rPr>
          <w:rFonts w:hint="eastAsia"/>
          <w:sz w:val="24"/>
        </w:rPr>
        <w:t>を</w:t>
      </w:r>
      <w:commentRangeStart w:id="147"/>
      <w:r w:rsidR="005F2013">
        <w:rPr>
          <w:rFonts w:hint="eastAsia"/>
          <w:sz w:val="24"/>
        </w:rPr>
        <w:t>まとめた</w:t>
      </w:r>
      <w:commentRangeEnd w:id="147"/>
      <w:r w:rsidR="00FA205C">
        <w:rPr>
          <w:rStyle w:val="aa"/>
        </w:rPr>
        <w:commentReference w:id="147"/>
      </w:r>
      <w:r w:rsidR="005F2013">
        <w:rPr>
          <w:rFonts w:hint="eastAsia"/>
          <w:sz w:val="24"/>
        </w:rPr>
        <w:t>。</w:t>
      </w:r>
    </w:p>
    <w:p w14:paraId="2CF90574" w14:textId="77777777" w:rsidR="005F2013" w:rsidRDefault="005F2013" w:rsidP="005F2013">
      <w:pPr>
        <w:rPr>
          <w:sz w:val="24"/>
        </w:rPr>
      </w:pPr>
    </w:p>
    <w:p w14:paraId="6852EE68" w14:textId="77777777" w:rsidR="005F2013" w:rsidRPr="005F2013" w:rsidRDefault="005F2013" w:rsidP="005F2013">
      <w:pPr>
        <w:rPr>
          <w:sz w:val="24"/>
        </w:rPr>
      </w:pPr>
      <w:commentRangeStart w:id="148"/>
      <w:r>
        <w:rPr>
          <w:rFonts w:hint="eastAsia"/>
          <w:sz w:val="24"/>
        </w:rPr>
        <w:t>表</w:t>
      </w:r>
      <w:r>
        <w:rPr>
          <w:rFonts w:hint="eastAsia"/>
          <w:sz w:val="24"/>
        </w:rPr>
        <w:t>1</w:t>
      </w:r>
      <w:r>
        <w:rPr>
          <w:rFonts w:hint="eastAsia"/>
          <w:sz w:val="24"/>
        </w:rPr>
        <w:t>：</w:t>
      </w:r>
      <w:r>
        <w:rPr>
          <w:rFonts w:hint="eastAsia"/>
          <w:sz w:val="24"/>
        </w:rPr>
        <w:t>REMD</w:t>
      </w:r>
      <w:r>
        <w:rPr>
          <w:rFonts w:hint="eastAsia"/>
          <w:sz w:val="24"/>
        </w:rPr>
        <w:t>シミュレーションの計算条件</w:t>
      </w:r>
      <w:commentRangeEnd w:id="148"/>
      <w:r w:rsidR="00C57E55">
        <w:rPr>
          <w:rStyle w:val="aa"/>
        </w:rPr>
        <w:commentReference w:id="148"/>
      </w:r>
    </w:p>
    <w:tbl>
      <w:tblPr>
        <w:tblStyle w:val="6-3"/>
        <w:tblW w:w="9062" w:type="dxa"/>
        <w:tblLook w:val="0400" w:firstRow="0" w:lastRow="0" w:firstColumn="0" w:lastColumn="0" w:noHBand="0" w:noVBand="1"/>
        <w:tblPrChange w:id="149" w:author="Shota Miyawaki" w:date="2017-01-10T23:27:00Z">
          <w:tblPr>
            <w:tblW w:w="9062" w:type="dxa"/>
            <w:tblCellMar>
              <w:left w:w="0" w:type="dxa"/>
              <w:right w:w="0" w:type="dxa"/>
            </w:tblCellMar>
            <w:tblLook w:val="0400" w:firstRow="0" w:lastRow="0" w:firstColumn="0" w:lastColumn="0" w:noHBand="0" w:noVBand="1"/>
          </w:tblPr>
        </w:tblPrChange>
      </w:tblPr>
      <w:tblGrid>
        <w:gridCol w:w="2640"/>
        <w:gridCol w:w="6422"/>
        <w:tblGridChange w:id="150">
          <w:tblGrid>
            <w:gridCol w:w="5"/>
            <w:gridCol w:w="2635"/>
            <w:gridCol w:w="5"/>
            <w:gridCol w:w="6417"/>
            <w:gridCol w:w="5"/>
          </w:tblGrid>
        </w:tblGridChange>
      </w:tblGrid>
      <w:tr w:rsidR="005F2013" w:rsidRPr="005F2013" w14:paraId="7731C1C5" w14:textId="77777777" w:rsidTr="00324D6F">
        <w:trPr>
          <w:cnfStyle w:val="000000100000" w:firstRow="0" w:lastRow="0" w:firstColumn="0" w:lastColumn="0" w:oddVBand="0" w:evenVBand="0" w:oddHBand="1" w:evenHBand="0" w:firstRowFirstColumn="0" w:firstRowLastColumn="0" w:lastRowFirstColumn="0" w:lastRowLastColumn="0"/>
          <w:trHeight w:val="175"/>
          <w:trPrChange w:id="151" w:author="Shota Miyawaki" w:date="2017-01-10T23:27:00Z">
            <w:trPr>
              <w:gridBefore w:val="1"/>
              <w:trHeight w:val="175"/>
            </w:trPr>
          </w:trPrChange>
        </w:trPr>
        <w:tc>
          <w:tcPr>
            <w:tcW w:w="2640" w:type="dxa"/>
            <w:hideMark/>
            <w:tcPrChange w:id="152" w:author="Shota Miyawaki" w:date="2017-01-10T23:27:00Z">
              <w:tcPr>
                <w:tcW w:w="2640" w:type="dxa"/>
                <w:gridSpan w:val="2"/>
                <w:tcBorders>
                  <w:top w:val="single" w:sz="8" w:space="0" w:color="FFFFFF"/>
                  <w:left w:val="single" w:sz="8" w:space="0" w:color="FFFFFF"/>
                  <w:bottom w:val="single" w:sz="8" w:space="0" w:color="FFFFFF"/>
                  <w:right w:val="single" w:sz="8" w:space="0" w:color="FFFFFF"/>
                </w:tcBorders>
                <w:shd w:val="clear" w:color="auto" w:fill="C5E0B4"/>
                <w:tcMar>
                  <w:top w:w="72" w:type="dxa"/>
                  <w:left w:w="144" w:type="dxa"/>
                  <w:bottom w:w="72" w:type="dxa"/>
                  <w:right w:w="144" w:type="dxa"/>
                </w:tcMar>
                <w:hideMark/>
              </w:tcPr>
            </w:tcPrChange>
          </w:tcPr>
          <w:p w14:paraId="5090FF9F" w14:textId="77777777" w:rsidR="005F2013" w:rsidRPr="005F2013" w:rsidRDefault="005F2013" w:rsidP="005F2013">
            <w:pPr>
              <w:widowControl/>
              <w:jc w:val="center"/>
              <w:cnfStyle w:val="000000100000" w:firstRow="0" w:lastRow="0" w:firstColumn="0" w:lastColumn="0" w:oddVBand="0" w:evenVBand="0" w:oddHBand="1" w:evenHBand="0" w:firstRowFirstColumn="0" w:firstRowLastColumn="0" w:lastRowFirstColumn="0" w:lastRowLastColumn="0"/>
              <w:rPr>
                <w:rFonts w:ascii="Arial" w:eastAsia="ＭＳ Ｐゴシック" w:hAnsi="Arial" w:cs="Arial"/>
                <w:kern w:val="0"/>
                <w:szCs w:val="21"/>
              </w:rPr>
            </w:pPr>
            <w:r w:rsidRPr="005F2013">
              <w:rPr>
                <w:rFonts w:ascii="HGPｺﾞｼｯｸE" w:eastAsia="HGPｺﾞｼｯｸE" w:hAnsi="HGPｺﾞｼｯｸE" w:cs="Arial" w:hint="eastAsia"/>
                <w:color w:val="000000" w:themeColor="dark1"/>
                <w:kern w:val="24"/>
                <w:szCs w:val="21"/>
              </w:rPr>
              <w:t>レプリカ数</w:t>
            </w:r>
          </w:p>
        </w:tc>
        <w:tc>
          <w:tcPr>
            <w:tcW w:w="6422" w:type="dxa"/>
            <w:hideMark/>
            <w:tcPrChange w:id="153" w:author="Shota Miyawaki" w:date="2017-01-10T23:27:00Z">
              <w:tcPr>
                <w:tcW w:w="6422" w:type="dxa"/>
                <w:gridSpan w:val="2"/>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tcPrChange>
          </w:tcPr>
          <w:p w14:paraId="65AB498E" w14:textId="77777777" w:rsidR="005F2013" w:rsidRPr="005F2013" w:rsidRDefault="005F2013" w:rsidP="005F2013">
            <w:pPr>
              <w:widowControl/>
              <w:jc w:val="center"/>
              <w:cnfStyle w:val="000000100000" w:firstRow="0" w:lastRow="0" w:firstColumn="0" w:lastColumn="0" w:oddVBand="0" w:evenVBand="0" w:oddHBand="1" w:evenHBand="0" w:firstRowFirstColumn="0" w:firstRowLastColumn="0" w:lastRowFirstColumn="0" w:lastRowLastColumn="0"/>
              <w:rPr>
                <w:rFonts w:ascii="Arial" w:eastAsia="ＭＳ Ｐゴシック" w:hAnsi="Arial" w:cs="Arial"/>
                <w:kern w:val="0"/>
                <w:szCs w:val="21"/>
              </w:rPr>
            </w:pPr>
            <w:r w:rsidRPr="005F2013">
              <w:rPr>
                <w:rFonts w:ascii="HGPｺﾞｼｯｸE" w:eastAsia="HGPｺﾞｼｯｸE" w:hAnsi="HGPｺﾞｼｯｸE" w:cs="Arial" w:hint="eastAsia"/>
                <w:color w:val="000000" w:themeColor="dark1"/>
                <w:kern w:val="24"/>
                <w:szCs w:val="21"/>
              </w:rPr>
              <w:t>6個</w:t>
            </w:r>
          </w:p>
        </w:tc>
      </w:tr>
      <w:tr w:rsidR="005F2013" w:rsidRPr="005F2013" w14:paraId="6FD2DD9B" w14:textId="77777777" w:rsidTr="00324D6F">
        <w:trPr>
          <w:trHeight w:val="243"/>
          <w:trPrChange w:id="154" w:author="Shota Miyawaki" w:date="2017-01-10T23:27:00Z">
            <w:trPr>
              <w:gridBefore w:val="1"/>
              <w:trHeight w:val="243"/>
            </w:trPr>
          </w:trPrChange>
        </w:trPr>
        <w:tc>
          <w:tcPr>
            <w:tcW w:w="2640" w:type="dxa"/>
            <w:hideMark/>
            <w:tcPrChange w:id="155" w:author="Shota Miyawaki" w:date="2017-01-10T23:27:00Z">
              <w:tcPr>
                <w:tcW w:w="2640" w:type="dxa"/>
                <w:gridSpan w:val="2"/>
                <w:tcBorders>
                  <w:top w:val="single" w:sz="8" w:space="0" w:color="FFFFFF"/>
                  <w:left w:val="single" w:sz="8" w:space="0" w:color="FFFFFF"/>
                  <w:bottom w:val="single" w:sz="8" w:space="0" w:color="FFFFFF"/>
                  <w:right w:val="single" w:sz="8" w:space="0" w:color="FFFFFF"/>
                </w:tcBorders>
                <w:shd w:val="clear" w:color="auto" w:fill="C5E0B4"/>
                <w:tcMar>
                  <w:top w:w="72" w:type="dxa"/>
                  <w:left w:w="144" w:type="dxa"/>
                  <w:bottom w:w="72" w:type="dxa"/>
                  <w:right w:w="144" w:type="dxa"/>
                </w:tcMar>
                <w:hideMark/>
              </w:tcPr>
            </w:tcPrChange>
          </w:tcPr>
          <w:p w14:paraId="4AE3A611" w14:textId="77777777" w:rsidR="005F2013" w:rsidRPr="005F2013" w:rsidRDefault="005F2013" w:rsidP="005F2013">
            <w:pPr>
              <w:widowControl/>
              <w:jc w:val="center"/>
              <w:rPr>
                <w:rFonts w:ascii="Arial" w:eastAsia="ＭＳ Ｐゴシック" w:hAnsi="Arial" w:cs="Arial"/>
                <w:kern w:val="0"/>
                <w:szCs w:val="21"/>
              </w:rPr>
            </w:pPr>
            <w:r w:rsidRPr="005F2013">
              <w:rPr>
                <w:rFonts w:ascii="HGPｺﾞｼｯｸE" w:eastAsia="HGPｺﾞｼｯｸE" w:hAnsi="HGPｺﾞｼｯｸE" w:cs="Arial" w:hint="eastAsia"/>
                <w:color w:val="000000" w:themeColor="dark1"/>
                <w:kern w:val="24"/>
                <w:szCs w:val="21"/>
              </w:rPr>
              <w:t>温度</w:t>
            </w:r>
            <w:r>
              <w:rPr>
                <w:rFonts w:ascii="HGPｺﾞｼｯｸE" w:eastAsia="HGPｺﾞｼｯｸE" w:hAnsi="HGPｺﾞｼｯｸE" w:cs="Arial" w:hint="eastAsia"/>
                <w:color w:val="000000" w:themeColor="dark1"/>
                <w:kern w:val="24"/>
                <w:szCs w:val="21"/>
              </w:rPr>
              <w:t>(</w:t>
            </w:r>
            <w:r>
              <w:rPr>
                <w:rFonts w:ascii="HGPｺﾞｼｯｸE" w:eastAsia="HGPｺﾞｼｯｸE" w:hAnsi="HGPｺﾞｼｯｸE" w:cs="Arial"/>
                <w:color w:val="000000" w:themeColor="dark1"/>
                <w:kern w:val="24"/>
                <w:szCs w:val="21"/>
              </w:rPr>
              <w:t>K</w:t>
            </w:r>
            <w:r>
              <w:rPr>
                <w:rFonts w:ascii="HGPｺﾞｼｯｸE" w:eastAsia="HGPｺﾞｼｯｸE" w:hAnsi="HGPｺﾞｼｯｸE" w:cs="Arial" w:hint="eastAsia"/>
                <w:color w:val="000000" w:themeColor="dark1"/>
                <w:kern w:val="24"/>
                <w:szCs w:val="21"/>
              </w:rPr>
              <w:t>)</w:t>
            </w:r>
          </w:p>
        </w:tc>
        <w:tc>
          <w:tcPr>
            <w:tcW w:w="6422" w:type="dxa"/>
            <w:hideMark/>
            <w:tcPrChange w:id="156" w:author="Shota Miyawaki" w:date="2017-01-10T23:27:00Z">
              <w:tcPr>
                <w:tcW w:w="6422" w:type="dxa"/>
                <w:gridSpan w:val="2"/>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tcPrChange>
          </w:tcPr>
          <w:p w14:paraId="1A66ABA0" w14:textId="77777777" w:rsidR="005F2013" w:rsidRPr="005F2013" w:rsidRDefault="005F2013" w:rsidP="005F2013">
            <w:pPr>
              <w:widowControl/>
              <w:jc w:val="center"/>
              <w:rPr>
                <w:rFonts w:ascii="Arial" w:eastAsia="ＭＳ Ｐゴシック" w:hAnsi="Arial" w:cs="Arial"/>
                <w:kern w:val="0"/>
                <w:szCs w:val="21"/>
              </w:rPr>
            </w:pPr>
            <w:r w:rsidRPr="005F2013">
              <w:rPr>
                <w:rFonts w:ascii="HGPｺﾞｼｯｸE" w:eastAsia="HGPｺﾞｼｯｸE" w:hAnsi="HGPｺﾞｼｯｸE" w:cs="Arial Unicode MS" w:hint="eastAsia"/>
                <w:color w:val="000000" w:themeColor="dark1"/>
                <w:kern w:val="24"/>
                <w:szCs w:val="21"/>
              </w:rPr>
              <w:t>300, 373, 465, 579, 722, 900</w:t>
            </w:r>
          </w:p>
        </w:tc>
      </w:tr>
      <w:tr w:rsidR="005F2013" w:rsidRPr="005F2013" w14:paraId="7CBF8881" w14:textId="77777777" w:rsidTr="00324D6F">
        <w:trPr>
          <w:cnfStyle w:val="000000100000" w:firstRow="0" w:lastRow="0" w:firstColumn="0" w:lastColumn="0" w:oddVBand="0" w:evenVBand="0" w:oddHBand="1" w:evenHBand="0" w:firstRowFirstColumn="0" w:firstRowLastColumn="0" w:lastRowFirstColumn="0" w:lastRowLastColumn="0"/>
          <w:trHeight w:val="127"/>
          <w:trPrChange w:id="157" w:author="Shota Miyawaki" w:date="2017-01-10T23:27:00Z">
            <w:trPr>
              <w:gridBefore w:val="1"/>
              <w:trHeight w:val="127"/>
            </w:trPr>
          </w:trPrChange>
        </w:trPr>
        <w:tc>
          <w:tcPr>
            <w:tcW w:w="2640" w:type="dxa"/>
            <w:hideMark/>
            <w:tcPrChange w:id="158" w:author="Shota Miyawaki" w:date="2017-01-10T23:27:00Z">
              <w:tcPr>
                <w:tcW w:w="2640" w:type="dxa"/>
                <w:gridSpan w:val="2"/>
                <w:tcBorders>
                  <w:top w:val="single" w:sz="8" w:space="0" w:color="FFFFFF"/>
                  <w:left w:val="single" w:sz="8" w:space="0" w:color="FFFFFF"/>
                  <w:bottom w:val="single" w:sz="8" w:space="0" w:color="FFFFFF"/>
                  <w:right w:val="single" w:sz="8" w:space="0" w:color="FFFFFF"/>
                </w:tcBorders>
                <w:shd w:val="clear" w:color="auto" w:fill="C5E0B4"/>
                <w:tcMar>
                  <w:top w:w="72" w:type="dxa"/>
                  <w:left w:w="144" w:type="dxa"/>
                  <w:bottom w:w="72" w:type="dxa"/>
                  <w:right w:w="144" w:type="dxa"/>
                </w:tcMar>
                <w:hideMark/>
              </w:tcPr>
            </w:tcPrChange>
          </w:tcPr>
          <w:p w14:paraId="078C8444" w14:textId="77777777" w:rsidR="005F2013" w:rsidRPr="005F2013" w:rsidRDefault="005F2013" w:rsidP="005F2013">
            <w:pPr>
              <w:widowControl/>
              <w:jc w:val="center"/>
              <w:cnfStyle w:val="000000100000" w:firstRow="0" w:lastRow="0" w:firstColumn="0" w:lastColumn="0" w:oddVBand="0" w:evenVBand="0" w:oddHBand="1" w:evenHBand="0" w:firstRowFirstColumn="0" w:firstRowLastColumn="0" w:lastRowFirstColumn="0" w:lastRowLastColumn="0"/>
              <w:rPr>
                <w:rFonts w:ascii="Arial" w:eastAsia="ＭＳ Ｐゴシック" w:hAnsi="Arial" w:cs="Arial"/>
                <w:kern w:val="0"/>
                <w:szCs w:val="21"/>
              </w:rPr>
            </w:pPr>
            <w:r w:rsidRPr="005F2013">
              <w:rPr>
                <w:rFonts w:ascii="HGPｺﾞｼｯｸE" w:eastAsia="HGPｺﾞｼｯｸE" w:hAnsi="HGPｺﾞｼｯｸE" w:cs="Arial" w:hint="eastAsia"/>
                <w:color w:val="000000" w:themeColor="dark1"/>
                <w:kern w:val="24"/>
                <w:szCs w:val="21"/>
              </w:rPr>
              <w:t>力場</w:t>
            </w:r>
          </w:p>
        </w:tc>
        <w:tc>
          <w:tcPr>
            <w:tcW w:w="6422" w:type="dxa"/>
            <w:hideMark/>
            <w:tcPrChange w:id="159" w:author="Shota Miyawaki" w:date="2017-01-10T23:27:00Z">
              <w:tcPr>
                <w:tcW w:w="6422" w:type="dxa"/>
                <w:gridSpan w:val="2"/>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tcPrChange>
          </w:tcPr>
          <w:p w14:paraId="34BAC90B" w14:textId="77777777" w:rsidR="005F2013" w:rsidRPr="005F2013" w:rsidRDefault="005F2013" w:rsidP="005F2013">
            <w:pPr>
              <w:widowControl/>
              <w:jc w:val="center"/>
              <w:cnfStyle w:val="000000100000" w:firstRow="0" w:lastRow="0" w:firstColumn="0" w:lastColumn="0" w:oddVBand="0" w:evenVBand="0" w:oddHBand="1" w:evenHBand="0" w:firstRowFirstColumn="0" w:firstRowLastColumn="0" w:lastRowFirstColumn="0" w:lastRowLastColumn="0"/>
              <w:rPr>
                <w:rFonts w:ascii="Arial" w:eastAsia="ＭＳ Ｐゴシック" w:hAnsi="Arial" w:cs="Arial"/>
                <w:kern w:val="0"/>
                <w:szCs w:val="21"/>
              </w:rPr>
            </w:pPr>
            <w:r>
              <w:rPr>
                <w:rFonts w:ascii="HGPｺﾞｼｯｸE" w:eastAsia="HGPｺﾞｼｯｸE" w:hAnsi="HGPｺﾞｼｯｸE" w:cs="Arial"/>
                <w:color w:val="000000" w:themeColor="dark1"/>
                <w:kern w:val="24"/>
                <w:szCs w:val="21"/>
              </w:rPr>
              <w:t xml:space="preserve">ff99SB, fff03, </w:t>
            </w:r>
            <w:r w:rsidRPr="005F2013">
              <w:rPr>
                <w:rFonts w:ascii="HGPｺﾞｼｯｸE" w:eastAsia="HGPｺﾞｼｯｸE" w:hAnsi="HGPｺﾞｼｯｸE" w:cs="Arial" w:hint="eastAsia"/>
                <w:color w:val="000000" w:themeColor="dark1"/>
                <w:kern w:val="24"/>
                <w:szCs w:val="21"/>
              </w:rPr>
              <w:t>ff14SB</w:t>
            </w:r>
          </w:p>
        </w:tc>
      </w:tr>
      <w:tr w:rsidR="00F70F5B" w:rsidRPr="005F2013" w14:paraId="1C50DCE5" w14:textId="77777777" w:rsidTr="00324D6F">
        <w:tblPrEx>
          <w:tblPrExChange w:id="160" w:author="Shota Miyawaki" w:date="2017-01-10T23:27: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left w:w="108" w:type="dxa"/>
                <w:right w:w="108" w:type="dxa"/>
              </w:tblCellMar>
            </w:tblPrEx>
          </w:tblPrExChange>
        </w:tblPrEx>
        <w:trPr>
          <w:trHeight w:val="127"/>
          <w:ins w:id="161" w:author="Shota Miyawaki" w:date="2017-01-10T23:03:00Z"/>
          <w:trPrChange w:id="162" w:author="Shota Miyawaki" w:date="2017-01-10T23:27:00Z">
            <w:trPr>
              <w:gridAfter w:val="0"/>
              <w:trHeight w:val="127"/>
            </w:trPr>
          </w:trPrChange>
        </w:trPr>
        <w:tc>
          <w:tcPr>
            <w:tcW w:w="2640" w:type="dxa"/>
            <w:tcPrChange w:id="163" w:author="Shota Miyawaki" w:date="2017-01-10T23:27:00Z">
              <w:tcPr>
                <w:tcW w:w="2640" w:type="dxa"/>
                <w:gridSpan w:val="2"/>
              </w:tcPr>
            </w:tcPrChange>
          </w:tcPr>
          <w:p w14:paraId="35093BA9" w14:textId="6F324ED0" w:rsidR="00F70F5B" w:rsidRPr="005F2013" w:rsidRDefault="00F70F5B" w:rsidP="005F2013">
            <w:pPr>
              <w:widowControl/>
              <w:jc w:val="center"/>
              <w:rPr>
                <w:ins w:id="164" w:author="Shota Miyawaki" w:date="2017-01-10T23:03:00Z"/>
                <w:rFonts w:ascii="HGPｺﾞｼｯｸE" w:eastAsia="HGPｺﾞｼｯｸE" w:hAnsi="HGPｺﾞｼｯｸE" w:cs="Arial" w:hint="eastAsia"/>
                <w:color w:val="000000" w:themeColor="dark1"/>
                <w:kern w:val="24"/>
                <w:szCs w:val="21"/>
              </w:rPr>
            </w:pPr>
            <w:ins w:id="165" w:author="Shota Miyawaki" w:date="2017-01-10T23:04:00Z">
              <w:r>
                <w:rPr>
                  <w:rFonts w:ascii="HGPｺﾞｼｯｸE" w:eastAsia="HGPｺﾞｼｯｸE" w:hAnsi="HGPｺﾞｼｯｸE" w:cs="Arial" w:hint="eastAsia"/>
                  <w:color w:val="000000" w:themeColor="dark1"/>
                  <w:kern w:val="24"/>
                  <w:szCs w:val="21"/>
                </w:rPr>
                <w:t>サンプリング頻度</w:t>
              </w:r>
            </w:ins>
          </w:p>
        </w:tc>
        <w:tc>
          <w:tcPr>
            <w:tcW w:w="6422" w:type="dxa"/>
            <w:tcPrChange w:id="166" w:author="Shota Miyawaki" w:date="2017-01-10T23:27:00Z">
              <w:tcPr>
                <w:tcW w:w="6422" w:type="dxa"/>
                <w:gridSpan w:val="2"/>
              </w:tcPr>
            </w:tcPrChange>
          </w:tcPr>
          <w:p w14:paraId="3E429B69" w14:textId="0BD9A462" w:rsidR="00F70F5B" w:rsidRDefault="00DF61BD" w:rsidP="005F2013">
            <w:pPr>
              <w:widowControl/>
              <w:jc w:val="center"/>
              <w:rPr>
                <w:ins w:id="167" w:author="Shota Miyawaki" w:date="2017-01-10T23:03:00Z"/>
                <w:rFonts w:ascii="HGPｺﾞｼｯｸE" w:eastAsia="HGPｺﾞｼｯｸE" w:hAnsi="HGPｺﾞｼｯｸE" w:cs="Arial"/>
                <w:color w:val="000000" w:themeColor="dark1"/>
                <w:kern w:val="24"/>
                <w:szCs w:val="21"/>
              </w:rPr>
            </w:pPr>
            <w:ins w:id="168" w:author="Shota Miyawaki" w:date="2017-01-10T23:20:00Z">
              <w:r w:rsidRPr="00DF61BD">
                <w:rPr>
                  <w:rFonts w:ascii="HGPｺﾞｼｯｸE" w:eastAsia="HGPｺﾞｼｯｸE" w:hAnsi="HGPｺﾞｼｯｸE" w:cs="Arial" w:hint="eastAsia"/>
                  <w:color w:val="000000" w:themeColor="dark1"/>
                  <w:kern w:val="24"/>
                  <w:szCs w:val="21"/>
                </w:rPr>
                <w:t>1fs（</w:t>
              </w:r>
              <w:proofErr w:type="spellStart"/>
              <w:r w:rsidRPr="00DF61BD">
                <w:rPr>
                  <w:rFonts w:ascii="HGPｺﾞｼｯｸE" w:eastAsia="HGPｺﾞｼｯｸE" w:hAnsi="HGPｺﾞｼｯｸE" w:cs="Arial" w:hint="eastAsia"/>
                  <w:color w:val="000000" w:themeColor="dark1"/>
                  <w:kern w:val="24"/>
                  <w:szCs w:val="21"/>
                </w:rPr>
                <w:t>dt</w:t>
              </w:r>
              <w:proofErr w:type="spellEnd"/>
              <w:r w:rsidRPr="00DF61BD">
                <w:rPr>
                  <w:rFonts w:ascii="HGPｺﾞｼｯｸE" w:eastAsia="HGPｺﾞｼｯｸE" w:hAnsi="HGPｺﾞｼｯｸE" w:cs="Arial" w:hint="eastAsia"/>
                  <w:color w:val="000000" w:themeColor="dark1"/>
                  <w:kern w:val="24"/>
                  <w:szCs w:val="21"/>
                </w:rPr>
                <w:t>=0.001）</w:t>
              </w:r>
            </w:ins>
          </w:p>
        </w:tc>
      </w:tr>
      <w:tr w:rsidR="00F70F5B" w:rsidRPr="005F2013" w14:paraId="108CC869" w14:textId="77777777" w:rsidTr="00324D6F">
        <w:tblPrEx>
          <w:tblPrExChange w:id="169" w:author="Shota Miyawaki" w:date="2017-01-10T23:27: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left w:w="108" w:type="dxa"/>
                <w:right w:w="108" w:type="dxa"/>
              </w:tblCellMar>
            </w:tblPrEx>
          </w:tblPrExChange>
        </w:tblPrEx>
        <w:trPr>
          <w:cnfStyle w:val="000000100000" w:firstRow="0" w:lastRow="0" w:firstColumn="0" w:lastColumn="0" w:oddVBand="0" w:evenVBand="0" w:oddHBand="1" w:evenHBand="0" w:firstRowFirstColumn="0" w:firstRowLastColumn="0" w:lastRowFirstColumn="0" w:lastRowLastColumn="0"/>
          <w:trHeight w:val="127"/>
          <w:ins w:id="170" w:author="Shota Miyawaki" w:date="2017-01-10T23:03:00Z"/>
          <w:trPrChange w:id="171" w:author="Shota Miyawaki" w:date="2017-01-10T23:27:00Z">
            <w:trPr>
              <w:gridAfter w:val="0"/>
              <w:trHeight w:val="127"/>
            </w:trPr>
          </w:trPrChange>
        </w:trPr>
        <w:tc>
          <w:tcPr>
            <w:tcW w:w="2640" w:type="dxa"/>
            <w:tcPrChange w:id="172" w:author="Shota Miyawaki" w:date="2017-01-10T23:27:00Z">
              <w:tcPr>
                <w:tcW w:w="2640" w:type="dxa"/>
                <w:gridSpan w:val="2"/>
              </w:tcPr>
            </w:tcPrChange>
          </w:tcPr>
          <w:p w14:paraId="3E28BEA0" w14:textId="33F49B01" w:rsidR="00F70F5B" w:rsidRPr="005F2013" w:rsidRDefault="00F70F5B" w:rsidP="005F2013">
            <w:pPr>
              <w:widowControl/>
              <w:jc w:val="center"/>
              <w:cnfStyle w:val="000000100000" w:firstRow="0" w:lastRow="0" w:firstColumn="0" w:lastColumn="0" w:oddVBand="0" w:evenVBand="0" w:oddHBand="1" w:evenHBand="0" w:firstRowFirstColumn="0" w:firstRowLastColumn="0" w:lastRowFirstColumn="0" w:lastRowLastColumn="0"/>
              <w:rPr>
                <w:ins w:id="173" w:author="Shota Miyawaki" w:date="2017-01-10T23:03:00Z"/>
                <w:rFonts w:ascii="HGPｺﾞｼｯｸE" w:eastAsia="HGPｺﾞｼｯｸE" w:hAnsi="HGPｺﾞｼｯｸE" w:cs="Arial" w:hint="eastAsia"/>
                <w:color w:val="000000" w:themeColor="dark1"/>
                <w:kern w:val="24"/>
                <w:szCs w:val="21"/>
              </w:rPr>
            </w:pPr>
            <w:ins w:id="174" w:author="Shota Miyawaki" w:date="2017-01-10T23:04:00Z">
              <w:r>
                <w:rPr>
                  <w:rFonts w:ascii="HGPｺﾞｼｯｸE" w:eastAsia="HGPｺﾞｼｯｸE" w:hAnsi="HGPｺﾞｼｯｸE" w:cs="Arial" w:hint="eastAsia"/>
                  <w:color w:val="000000" w:themeColor="dark1"/>
                  <w:kern w:val="24"/>
                  <w:szCs w:val="21"/>
                </w:rPr>
                <w:t>熱浴種類</w:t>
              </w:r>
            </w:ins>
          </w:p>
        </w:tc>
        <w:tc>
          <w:tcPr>
            <w:tcW w:w="6422" w:type="dxa"/>
            <w:tcPrChange w:id="175" w:author="Shota Miyawaki" w:date="2017-01-10T23:27:00Z">
              <w:tcPr>
                <w:tcW w:w="6422" w:type="dxa"/>
                <w:gridSpan w:val="2"/>
              </w:tcPr>
            </w:tcPrChange>
          </w:tcPr>
          <w:p w14:paraId="3C25C895" w14:textId="6C5DCD48" w:rsidR="00F70F5B" w:rsidRDefault="008A67A5" w:rsidP="005F2013">
            <w:pPr>
              <w:widowControl/>
              <w:jc w:val="center"/>
              <w:cnfStyle w:val="000000100000" w:firstRow="0" w:lastRow="0" w:firstColumn="0" w:lastColumn="0" w:oddVBand="0" w:evenVBand="0" w:oddHBand="1" w:evenHBand="0" w:firstRowFirstColumn="0" w:firstRowLastColumn="0" w:lastRowFirstColumn="0" w:lastRowLastColumn="0"/>
              <w:rPr>
                <w:ins w:id="176" w:author="Shota Miyawaki" w:date="2017-01-10T23:03:00Z"/>
                <w:rFonts w:ascii="HGPｺﾞｼｯｸE" w:eastAsia="HGPｺﾞｼｯｸE" w:hAnsi="HGPｺﾞｼｯｸE" w:cs="Arial"/>
                <w:color w:val="000000" w:themeColor="dark1"/>
                <w:kern w:val="24"/>
                <w:szCs w:val="21"/>
              </w:rPr>
            </w:pPr>
            <w:proofErr w:type="spellStart"/>
            <w:ins w:id="177" w:author="Shota Miyawaki" w:date="2017-01-10T23:05:00Z">
              <w:r>
                <w:rPr>
                  <w:rFonts w:ascii="HGPｺﾞｼｯｸE" w:eastAsia="HGPｺﾞｼｯｸE" w:hAnsi="HGPｺﾞｼｯｸE" w:cs="Arial"/>
                  <w:color w:val="000000" w:themeColor="dark1"/>
                  <w:kern w:val="24"/>
                  <w:szCs w:val="21"/>
                </w:rPr>
                <w:t>n</w:t>
              </w:r>
              <w:r>
                <w:rPr>
                  <w:rFonts w:ascii="HGPｺﾞｼｯｸE" w:eastAsia="HGPｺﾞｼｯｸE" w:hAnsi="HGPｺﾞｼｯｸE" w:cs="Arial" w:hint="eastAsia"/>
                  <w:color w:val="000000" w:themeColor="dark1"/>
                  <w:kern w:val="24"/>
                  <w:szCs w:val="21"/>
                </w:rPr>
                <w:t>tt</w:t>
              </w:r>
              <w:proofErr w:type="spellEnd"/>
              <w:r>
                <w:rPr>
                  <w:rFonts w:ascii="HGPｺﾞｼｯｸE" w:eastAsia="HGPｺﾞｼｯｸE" w:hAnsi="HGPｺﾞｼｯｸE" w:cs="Arial" w:hint="eastAsia"/>
                  <w:color w:val="000000" w:themeColor="dark1"/>
                  <w:kern w:val="24"/>
                  <w:szCs w:val="21"/>
                </w:rPr>
                <w:t xml:space="preserve"> </w:t>
              </w:r>
              <w:r>
                <w:rPr>
                  <w:rFonts w:ascii="HGPｺﾞｼｯｸE" w:eastAsia="HGPｺﾞｼｯｸE" w:hAnsi="HGPｺﾞｼｯｸE" w:cs="Arial"/>
                  <w:color w:val="000000" w:themeColor="dark1"/>
                  <w:kern w:val="24"/>
                  <w:szCs w:val="21"/>
                </w:rPr>
                <w:t>= 3</w:t>
              </w:r>
            </w:ins>
          </w:p>
        </w:tc>
      </w:tr>
      <w:tr w:rsidR="00F70F5B" w:rsidRPr="005F2013" w14:paraId="5322DD88" w14:textId="77777777" w:rsidTr="00324D6F">
        <w:tblPrEx>
          <w:tblPrExChange w:id="178" w:author="Shota Miyawaki" w:date="2017-01-10T23:27: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left w:w="108" w:type="dxa"/>
                <w:right w:w="108" w:type="dxa"/>
              </w:tblCellMar>
            </w:tblPrEx>
          </w:tblPrExChange>
        </w:tblPrEx>
        <w:trPr>
          <w:trHeight w:val="127"/>
          <w:ins w:id="179" w:author="Shota Miyawaki" w:date="2017-01-10T23:03:00Z"/>
          <w:trPrChange w:id="180" w:author="Shota Miyawaki" w:date="2017-01-10T23:27:00Z">
            <w:trPr>
              <w:gridAfter w:val="0"/>
              <w:trHeight w:val="127"/>
            </w:trPr>
          </w:trPrChange>
        </w:trPr>
        <w:tc>
          <w:tcPr>
            <w:tcW w:w="2640" w:type="dxa"/>
            <w:tcPrChange w:id="181" w:author="Shota Miyawaki" w:date="2017-01-10T23:27:00Z">
              <w:tcPr>
                <w:tcW w:w="2640" w:type="dxa"/>
                <w:gridSpan w:val="2"/>
              </w:tcPr>
            </w:tcPrChange>
          </w:tcPr>
          <w:p w14:paraId="568A74BE" w14:textId="3FB76183" w:rsidR="00F70F5B" w:rsidRPr="005F2013" w:rsidRDefault="00F70F5B" w:rsidP="005F2013">
            <w:pPr>
              <w:widowControl/>
              <w:jc w:val="center"/>
              <w:rPr>
                <w:ins w:id="182" w:author="Shota Miyawaki" w:date="2017-01-10T23:03:00Z"/>
                <w:rFonts w:ascii="HGPｺﾞｼｯｸE" w:eastAsia="HGPｺﾞｼｯｸE" w:hAnsi="HGPｺﾞｼｯｸE" w:cs="Arial" w:hint="eastAsia"/>
                <w:color w:val="000000" w:themeColor="dark1"/>
                <w:kern w:val="24"/>
                <w:szCs w:val="21"/>
              </w:rPr>
            </w:pPr>
            <w:ins w:id="183" w:author="Shota Miyawaki" w:date="2017-01-10T23:05:00Z">
              <w:r>
                <w:rPr>
                  <w:rFonts w:ascii="HGPｺﾞｼｯｸE" w:eastAsia="HGPｺﾞｼｯｸE" w:hAnsi="HGPｺﾞｼｯｸE" w:cs="Arial" w:hint="eastAsia"/>
                  <w:color w:val="000000" w:themeColor="dark1"/>
                  <w:kern w:val="24"/>
                  <w:szCs w:val="21"/>
                </w:rPr>
                <w:t>陰溶媒</w:t>
              </w:r>
            </w:ins>
          </w:p>
        </w:tc>
        <w:tc>
          <w:tcPr>
            <w:tcW w:w="6422" w:type="dxa"/>
            <w:tcPrChange w:id="184" w:author="Shota Miyawaki" w:date="2017-01-10T23:27:00Z">
              <w:tcPr>
                <w:tcW w:w="6422" w:type="dxa"/>
                <w:gridSpan w:val="2"/>
              </w:tcPr>
            </w:tcPrChange>
          </w:tcPr>
          <w:p w14:paraId="18AD8062" w14:textId="1B4EED85" w:rsidR="00F70F5B" w:rsidRDefault="00F70F5B" w:rsidP="005F2013">
            <w:pPr>
              <w:widowControl/>
              <w:jc w:val="center"/>
              <w:rPr>
                <w:ins w:id="185" w:author="Shota Miyawaki" w:date="2017-01-10T23:03:00Z"/>
                <w:rFonts w:ascii="HGPｺﾞｼｯｸE" w:eastAsia="HGPｺﾞｼｯｸE" w:hAnsi="HGPｺﾞｼｯｸE" w:cs="Arial"/>
                <w:color w:val="000000" w:themeColor="dark1"/>
                <w:kern w:val="24"/>
                <w:szCs w:val="21"/>
              </w:rPr>
            </w:pPr>
            <w:ins w:id="186" w:author="Shota Miyawaki" w:date="2017-01-10T23:05:00Z">
              <w:r>
                <w:rPr>
                  <w:rFonts w:ascii="HGPｺﾞｼｯｸE" w:eastAsia="HGPｺﾞｼｯｸE" w:hAnsi="HGPｺﾞｼｯｸE" w:cs="Arial" w:hint="eastAsia"/>
                  <w:color w:val="000000" w:themeColor="dark1"/>
                  <w:kern w:val="24"/>
                  <w:szCs w:val="21"/>
                </w:rPr>
                <w:t>GB-OBC(Ⅱ)</w:t>
              </w:r>
            </w:ins>
          </w:p>
        </w:tc>
      </w:tr>
      <w:tr w:rsidR="00956029" w:rsidRPr="005F2013" w14:paraId="0BB23D97" w14:textId="77777777" w:rsidTr="00324D6F">
        <w:trPr>
          <w:cnfStyle w:val="000000100000" w:firstRow="0" w:lastRow="0" w:firstColumn="0" w:lastColumn="0" w:oddVBand="0" w:evenVBand="0" w:oddHBand="1" w:evenHBand="0" w:firstRowFirstColumn="0" w:firstRowLastColumn="0" w:lastRowFirstColumn="0" w:lastRowLastColumn="0"/>
          <w:trHeight w:val="127"/>
          <w:trPrChange w:id="187" w:author="Shota Miyawaki" w:date="2017-01-10T23:27:00Z">
            <w:trPr>
              <w:gridBefore w:val="1"/>
              <w:trHeight w:val="127"/>
            </w:trPr>
          </w:trPrChange>
        </w:trPr>
        <w:tc>
          <w:tcPr>
            <w:tcW w:w="2640" w:type="dxa"/>
            <w:tcPrChange w:id="188" w:author="Shota Miyawaki" w:date="2017-01-10T23:27:00Z">
              <w:tcPr>
                <w:tcW w:w="2640" w:type="dxa"/>
                <w:gridSpan w:val="2"/>
                <w:tcBorders>
                  <w:top w:val="single" w:sz="8" w:space="0" w:color="FFFFFF"/>
                  <w:left w:val="single" w:sz="8" w:space="0" w:color="FFFFFF"/>
                  <w:bottom w:val="single" w:sz="8" w:space="0" w:color="FFFFFF"/>
                  <w:right w:val="single" w:sz="8" w:space="0" w:color="FFFFFF"/>
                </w:tcBorders>
                <w:shd w:val="clear" w:color="auto" w:fill="C5E0B4"/>
                <w:tcMar>
                  <w:top w:w="72" w:type="dxa"/>
                  <w:left w:w="144" w:type="dxa"/>
                  <w:bottom w:w="72" w:type="dxa"/>
                  <w:right w:w="144" w:type="dxa"/>
                </w:tcMar>
              </w:tcPr>
            </w:tcPrChange>
          </w:tcPr>
          <w:p w14:paraId="5AE4B113" w14:textId="77777777" w:rsidR="00956029" w:rsidRPr="005F2013" w:rsidRDefault="00956029" w:rsidP="005F2013">
            <w:pPr>
              <w:widowControl/>
              <w:jc w:val="center"/>
              <w:cnfStyle w:val="000000100000" w:firstRow="0" w:lastRow="0" w:firstColumn="0" w:lastColumn="0" w:oddVBand="0" w:evenVBand="0" w:oddHBand="1" w:evenHBand="0" w:firstRowFirstColumn="0" w:firstRowLastColumn="0" w:lastRowFirstColumn="0" w:lastRowLastColumn="0"/>
              <w:rPr>
                <w:rFonts w:ascii="HGPｺﾞｼｯｸE" w:eastAsia="HGPｺﾞｼｯｸE" w:hAnsi="HGPｺﾞｼｯｸE" w:cs="Arial"/>
                <w:color w:val="000000" w:themeColor="dark1"/>
                <w:kern w:val="24"/>
                <w:szCs w:val="21"/>
              </w:rPr>
            </w:pPr>
            <w:r>
              <w:rPr>
                <w:rFonts w:ascii="HGPｺﾞｼｯｸE" w:eastAsia="HGPｺﾞｼｯｸE" w:hAnsi="HGPｺﾞｼｯｸE" w:cs="Arial" w:hint="eastAsia"/>
                <w:color w:val="000000" w:themeColor="dark1"/>
                <w:kern w:val="24"/>
                <w:szCs w:val="21"/>
              </w:rPr>
              <w:t>交換ステップ数</w:t>
            </w:r>
          </w:p>
        </w:tc>
        <w:tc>
          <w:tcPr>
            <w:tcW w:w="6422" w:type="dxa"/>
            <w:tcPrChange w:id="189" w:author="Shota Miyawaki" w:date="2017-01-10T23:27:00Z">
              <w:tcPr>
                <w:tcW w:w="6422" w:type="dxa"/>
                <w:gridSpan w:val="2"/>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tcPr>
            </w:tcPrChange>
          </w:tcPr>
          <w:p w14:paraId="126A1B9E" w14:textId="77777777" w:rsidR="00956029" w:rsidRDefault="00956029" w:rsidP="005F2013">
            <w:pPr>
              <w:widowControl/>
              <w:jc w:val="center"/>
              <w:cnfStyle w:val="000000100000" w:firstRow="0" w:lastRow="0" w:firstColumn="0" w:lastColumn="0" w:oddVBand="0" w:evenVBand="0" w:oddHBand="1" w:evenHBand="0" w:firstRowFirstColumn="0" w:firstRowLastColumn="0" w:lastRowFirstColumn="0" w:lastRowLastColumn="0"/>
              <w:rPr>
                <w:rFonts w:ascii="HGPｺﾞｼｯｸE" w:eastAsia="HGPｺﾞｼｯｸE" w:hAnsi="HGPｺﾞｼｯｸE" w:cs="Arial"/>
                <w:color w:val="000000" w:themeColor="dark1"/>
                <w:kern w:val="24"/>
                <w:szCs w:val="21"/>
              </w:rPr>
            </w:pPr>
            <w:r>
              <w:rPr>
                <w:rFonts w:ascii="HGPｺﾞｼｯｸE" w:eastAsia="HGPｺﾞｼｯｸE" w:hAnsi="HGPｺﾞｼｯｸE" w:cs="Arial" w:hint="eastAsia"/>
                <w:color w:val="000000" w:themeColor="dark1"/>
                <w:kern w:val="24"/>
                <w:szCs w:val="21"/>
              </w:rPr>
              <w:t>10</w:t>
            </w:r>
          </w:p>
        </w:tc>
      </w:tr>
      <w:tr w:rsidR="00324D6F" w:rsidRPr="005F2013" w14:paraId="173C8016" w14:textId="77777777" w:rsidTr="00324D6F">
        <w:trPr>
          <w:trHeight w:val="22"/>
        </w:trPr>
        <w:tc>
          <w:tcPr>
            <w:tcW w:w="2640" w:type="dxa"/>
            <w:hideMark/>
          </w:tcPr>
          <w:p w14:paraId="4FF17E61" w14:textId="77777777" w:rsidR="005F2013" w:rsidRPr="005F2013" w:rsidRDefault="005F2013" w:rsidP="005F2013">
            <w:pPr>
              <w:widowControl/>
              <w:jc w:val="center"/>
              <w:rPr>
                <w:rFonts w:ascii="Arial" w:eastAsia="ＭＳ Ｐゴシック" w:hAnsi="Arial" w:cs="Arial"/>
                <w:kern w:val="0"/>
                <w:szCs w:val="21"/>
              </w:rPr>
            </w:pPr>
            <w:r w:rsidRPr="005F2013">
              <w:rPr>
                <w:rFonts w:ascii="HGPｺﾞｼｯｸE" w:eastAsia="HGPｺﾞｼｯｸE" w:hAnsi="HGPｺﾞｼｯｸE" w:cs="Arial" w:hint="eastAsia"/>
                <w:color w:val="000000" w:themeColor="dark1"/>
                <w:kern w:val="24"/>
                <w:szCs w:val="21"/>
              </w:rPr>
              <w:t>総ステップ数</w:t>
            </w:r>
          </w:p>
        </w:tc>
        <w:tc>
          <w:tcPr>
            <w:tcW w:w="6422" w:type="dxa"/>
            <w:hideMark/>
          </w:tcPr>
          <w:p w14:paraId="7E8A35BD" w14:textId="06DAF0DB" w:rsidR="005F2013" w:rsidRPr="008A67A5" w:rsidRDefault="005F2013" w:rsidP="005F2013">
            <w:pPr>
              <w:widowControl/>
              <w:jc w:val="center"/>
              <w:rPr>
                <w:rFonts w:ascii="Arial" w:eastAsia="ＭＳ Ｐゴシック" w:hAnsi="Arial" w:cs="Arial"/>
                <w:kern w:val="0"/>
                <w:szCs w:val="21"/>
              </w:rPr>
            </w:pPr>
            <w:del w:id="190" w:author="Shota Miyawaki" w:date="2017-01-10T23:09:00Z">
              <w:r w:rsidDel="008A67A5">
                <w:rPr>
                  <w:rFonts w:ascii="HGPｺﾞｼｯｸE" w:eastAsia="HGPｺﾞｼｯｸE" w:hAnsi="HGPｺﾞｼｯｸE" w:cs="Arial" w:hint="eastAsia"/>
                  <w:color w:val="000000" w:themeColor="dark1"/>
                  <w:kern w:val="24"/>
                  <w:szCs w:val="21"/>
                </w:rPr>
                <w:delText>(</w:delText>
              </w:r>
              <w:r w:rsidDel="008A67A5">
                <w:rPr>
                  <w:rFonts w:ascii="HGPｺﾞｼｯｸE" w:eastAsia="HGPｺﾞｼｯｸE" w:hAnsi="HGPｺﾞｼｯｸE" w:cs="Arial"/>
                  <w:color w:val="000000" w:themeColor="dark1"/>
                  <w:kern w:val="24"/>
                  <w:szCs w:val="21"/>
                </w:rPr>
                <w:delText>a</w:delText>
              </w:r>
              <w:r w:rsidDel="008A67A5">
                <w:rPr>
                  <w:rFonts w:ascii="HGPｺﾞｼｯｸE" w:eastAsia="HGPｺﾞｼｯｸE" w:hAnsi="HGPｺﾞｼｯｸE" w:cs="Arial" w:hint="eastAsia"/>
                  <w:color w:val="000000" w:themeColor="dark1"/>
                  <w:kern w:val="24"/>
                  <w:szCs w:val="21"/>
                </w:rPr>
                <w:delText>)</w:delText>
              </w:r>
            </w:del>
            <w:r>
              <w:rPr>
                <w:rFonts w:ascii="HGPｺﾞｼｯｸE" w:eastAsia="HGPｺﾞｼｯｸE" w:hAnsi="HGPｺﾞｼｯｸE" w:cs="Arial" w:hint="eastAsia"/>
                <w:color w:val="000000" w:themeColor="dark1"/>
                <w:kern w:val="24"/>
                <w:szCs w:val="21"/>
              </w:rPr>
              <w:t>10</w:t>
            </w:r>
            <w:r w:rsidRPr="005F2013">
              <w:rPr>
                <w:rFonts w:ascii="HGPｺﾞｼｯｸE" w:eastAsia="HGPｺﾞｼｯｸE" w:hAnsi="HGPｺﾞｼｯｸE" w:cs="Arial" w:hint="eastAsia"/>
                <w:color w:val="000000" w:themeColor="dark1"/>
                <w:kern w:val="24"/>
                <w:szCs w:val="21"/>
                <w:vertAlign w:val="superscript"/>
              </w:rPr>
              <w:t>7</w:t>
            </w:r>
            <w:r>
              <w:rPr>
                <w:rFonts w:ascii="HGPｺﾞｼｯｸE" w:eastAsia="HGPｺﾞｼｯｸE" w:hAnsi="HGPｺﾞｼｯｸE" w:cs="Arial"/>
                <w:color w:val="000000" w:themeColor="dark1"/>
                <w:kern w:val="24"/>
                <w:szCs w:val="21"/>
              </w:rPr>
              <w:t xml:space="preserve">, </w:t>
            </w:r>
            <w:del w:id="191" w:author="Shota Miyawaki" w:date="2017-01-10T23:09:00Z">
              <w:r w:rsidDel="008A67A5">
                <w:rPr>
                  <w:rFonts w:ascii="HGPｺﾞｼｯｸE" w:eastAsia="HGPｺﾞｼｯｸE" w:hAnsi="HGPｺﾞｼｯｸE" w:cs="Arial"/>
                  <w:color w:val="000000" w:themeColor="dark1"/>
                  <w:kern w:val="24"/>
                  <w:szCs w:val="21"/>
                </w:rPr>
                <w:delText>(b)</w:delText>
              </w:r>
            </w:del>
            <w:r>
              <w:rPr>
                <w:rFonts w:ascii="HGPｺﾞｼｯｸE" w:eastAsia="HGPｺﾞｼｯｸE" w:hAnsi="HGPｺﾞｼｯｸE" w:cs="Arial"/>
                <w:color w:val="000000" w:themeColor="dark1"/>
                <w:kern w:val="24"/>
                <w:szCs w:val="21"/>
              </w:rPr>
              <w:t>10</w:t>
            </w:r>
            <w:r w:rsidRPr="005F2013">
              <w:rPr>
                <w:rFonts w:ascii="HGPｺﾞｼｯｸE" w:eastAsia="HGPｺﾞｼｯｸE" w:hAnsi="HGPｺﾞｼｯｸE" w:cs="Arial"/>
                <w:color w:val="000000" w:themeColor="dark1"/>
                <w:kern w:val="24"/>
                <w:szCs w:val="21"/>
                <w:vertAlign w:val="superscript"/>
              </w:rPr>
              <w:t>8</w:t>
            </w:r>
            <w:ins w:id="192" w:author="Shota Miyawaki" w:date="2017-01-10T23:09:00Z">
              <w:r w:rsidR="008A67A5">
                <w:rPr>
                  <w:rFonts w:ascii="HGPｺﾞｼｯｸE" w:eastAsia="HGPｺﾞｼｯｸE" w:hAnsi="HGPｺﾞｼｯｸE" w:cs="Arial" w:hint="eastAsia"/>
                  <w:color w:val="000000" w:themeColor="dark1"/>
                  <w:kern w:val="24"/>
                  <w:szCs w:val="21"/>
                </w:rPr>
                <w:t>(</w:t>
              </w:r>
              <w:r w:rsidR="008A67A5">
                <w:rPr>
                  <w:rFonts w:ascii="HGPｺﾞｼｯｸE" w:eastAsia="HGPｺﾞｼｯｸE" w:hAnsi="HGPｺﾞｼｯｸE" w:cs="Arial"/>
                  <w:color w:val="000000" w:themeColor="dark1"/>
                  <w:kern w:val="24"/>
                  <w:szCs w:val="21"/>
                </w:rPr>
                <w:t>ff14SB</w:t>
              </w:r>
              <w:r w:rsidR="008A67A5">
                <w:rPr>
                  <w:rFonts w:ascii="HGPｺﾞｼｯｸE" w:eastAsia="HGPｺﾞｼｯｸE" w:hAnsi="HGPｺﾞｼｯｸE" w:cs="Arial" w:hint="eastAsia"/>
                  <w:color w:val="000000" w:themeColor="dark1"/>
                  <w:kern w:val="24"/>
                  <w:szCs w:val="21"/>
                </w:rPr>
                <w:t>のみ)</w:t>
              </w:r>
            </w:ins>
          </w:p>
        </w:tc>
      </w:tr>
      <w:tr w:rsidR="005F2013" w:rsidRPr="005F2013" w14:paraId="609B7B46" w14:textId="77777777" w:rsidTr="00324D6F">
        <w:trPr>
          <w:cnfStyle w:val="000000100000" w:firstRow="0" w:lastRow="0" w:firstColumn="0" w:lastColumn="0" w:oddVBand="0" w:evenVBand="0" w:oddHBand="1" w:evenHBand="0" w:firstRowFirstColumn="0" w:firstRowLastColumn="0" w:lastRowFirstColumn="0" w:lastRowLastColumn="0"/>
          <w:trHeight w:val="22"/>
          <w:trPrChange w:id="193" w:author="Shota Miyawaki" w:date="2017-01-10T23:27:00Z">
            <w:trPr>
              <w:gridBefore w:val="1"/>
              <w:trHeight w:val="22"/>
            </w:trPr>
          </w:trPrChange>
        </w:trPr>
        <w:tc>
          <w:tcPr>
            <w:tcW w:w="2640" w:type="dxa"/>
            <w:hideMark/>
            <w:tcPrChange w:id="194" w:author="Shota Miyawaki" w:date="2017-01-10T23:27:00Z">
              <w:tcPr>
                <w:tcW w:w="2640" w:type="dxa"/>
                <w:gridSpan w:val="2"/>
                <w:tcBorders>
                  <w:top w:val="single" w:sz="8" w:space="0" w:color="FFFFFF"/>
                  <w:left w:val="single" w:sz="8" w:space="0" w:color="FFFFFF"/>
                  <w:bottom w:val="single" w:sz="8" w:space="0" w:color="FFFFFF"/>
                  <w:right w:val="single" w:sz="8" w:space="0" w:color="FFFFFF"/>
                </w:tcBorders>
                <w:shd w:val="clear" w:color="auto" w:fill="C5E0B4"/>
                <w:tcMar>
                  <w:top w:w="72" w:type="dxa"/>
                  <w:left w:w="144" w:type="dxa"/>
                  <w:bottom w:w="72" w:type="dxa"/>
                  <w:right w:w="144" w:type="dxa"/>
                </w:tcMar>
                <w:hideMark/>
              </w:tcPr>
            </w:tcPrChange>
          </w:tcPr>
          <w:p w14:paraId="070A792E" w14:textId="77777777" w:rsidR="005F2013" w:rsidRPr="005F2013" w:rsidRDefault="005F2013" w:rsidP="005F2013">
            <w:pPr>
              <w:widowControl/>
              <w:jc w:val="center"/>
              <w:cnfStyle w:val="000000100000" w:firstRow="0" w:lastRow="0" w:firstColumn="0" w:lastColumn="0" w:oddVBand="0" w:evenVBand="0" w:oddHBand="1" w:evenHBand="0" w:firstRowFirstColumn="0" w:firstRowLastColumn="0" w:lastRowFirstColumn="0" w:lastRowLastColumn="0"/>
              <w:rPr>
                <w:rFonts w:ascii="Arial" w:eastAsia="ＭＳ Ｐゴシック" w:hAnsi="Arial" w:cs="Arial"/>
                <w:kern w:val="0"/>
                <w:szCs w:val="21"/>
              </w:rPr>
            </w:pPr>
            <w:r w:rsidRPr="005F2013">
              <w:rPr>
                <w:rFonts w:ascii="HGPｺﾞｼｯｸE" w:eastAsia="HGPｺﾞｼｯｸE" w:hAnsi="HGPｺﾞｼｯｸE" w:cs="Arial" w:hint="eastAsia"/>
                <w:color w:val="000000" w:themeColor="dark1"/>
                <w:kern w:val="24"/>
                <w:szCs w:val="21"/>
              </w:rPr>
              <w:t>刻み幅</w:t>
            </w:r>
          </w:p>
        </w:tc>
        <w:tc>
          <w:tcPr>
            <w:tcW w:w="6422" w:type="dxa"/>
            <w:hideMark/>
            <w:tcPrChange w:id="195" w:author="Shota Miyawaki" w:date="2017-01-10T23:27:00Z">
              <w:tcPr>
                <w:tcW w:w="6422" w:type="dxa"/>
                <w:gridSpan w:val="2"/>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tcPrChange>
          </w:tcPr>
          <w:p w14:paraId="37D77B21" w14:textId="77777777" w:rsidR="005F2013" w:rsidRPr="005F2013" w:rsidRDefault="005F2013" w:rsidP="005F2013">
            <w:pPr>
              <w:widowControl/>
              <w:jc w:val="center"/>
              <w:cnfStyle w:val="000000100000" w:firstRow="0" w:lastRow="0" w:firstColumn="0" w:lastColumn="0" w:oddVBand="0" w:evenVBand="0" w:oddHBand="1" w:evenHBand="0" w:firstRowFirstColumn="0" w:firstRowLastColumn="0" w:lastRowFirstColumn="0" w:lastRowLastColumn="0"/>
              <w:rPr>
                <w:rFonts w:ascii="Arial" w:eastAsia="ＭＳ Ｐゴシック" w:hAnsi="Arial" w:cs="Arial"/>
                <w:kern w:val="0"/>
                <w:szCs w:val="21"/>
              </w:rPr>
            </w:pPr>
            <w:r w:rsidRPr="005F2013">
              <w:rPr>
                <w:rFonts w:ascii="HGPｺﾞｼｯｸE" w:eastAsia="HGPｺﾞｼｯｸE" w:hAnsi="HGPｺﾞｼｯｸE" w:cs="Arial" w:hint="eastAsia"/>
                <w:color w:val="000000" w:themeColor="dark1"/>
                <w:kern w:val="24"/>
                <w:szCs w:val="21"/>
              </w:rPr>
              <w:t>1fs(0.001ps)</w:t>
            </w:r>
          </w:p>
        </w:tc>
      </w:tr>
    </w:tbl>
    <w:p w14:paraId="47D527E9" w14:textId="77777777" w:rsidR="005A318C" w:rsidRDefault="005A318C" w:rsidP="00240654">
      <w:pPr>
        <w:ind w:right="1320"/>
        <w:outlineLvl w:val="1"/>
        <w:rPr>
          <w:b/>
          <w:sz w:val="24"/>
        </w:rPr>
      </w:pPr>
    </w:p>
    <w:p w14:paraId="5768FCAB" w14:textId="77777777" w:rsidR="005A318C" w:rsidRDefault="005A318C" w:rsidP="00240654">
      <w:pPr>
        <w:ind w:right="1320"/>
        <w:outlineLvl w:val="1"/>
        <w:rPr>
          <w:b/>
          <w:sz w:val="24"/>
        </w:rPr>
      </w:pPr>
    </w:p>
    <w:p w14:paraId="71B222F4" w14:textId="77777777" w:rsidR="005A318C" w:rsidRDefault="005A318C" w:rsidP="00240654">
      <w:pPr>
        <w:ind w:right="1320"/>
        <w:outlineLvl w:val="1"/>
        <w:rPr>
          <w:b/>
          <w:sz w:val="24"/>
        </w:rPr>
      </w:pPr>
    </w:p>
    <w:p w14:paraId="59F3EDFD" w14:textId="0311E6DE" w:rsidR="005A318C" w:rsidRPr="00DC25E7" w:rsidRDefault="00606CF6" w:rsidP="00DC25E7">
      <w:pPr>
        <w:ind w:right="1320"/>
        <w:outlineLvl w:val="1"/>
        <w:rPr>
          <w:rFonts w:ascii="ＭＳ 明朝" w:hAnsi="ＭＳ 明朝"/>
          <w:b/>
          <w:sz w:val="24"/>
        </w:rPr>
      </w:pPr>
      <w:bookmarkStart w:id="196" w:name="_Toc471824618"/>
      <w:r>
        <w:rPr>
          <w:rFonts w:ascii="Times New Roman" w:hAnsi="Times New Roman" w:hint="eastAsia"/>
          <w:b/>
          <w:sz w:val="24"/>
        </w:rPr>
        <w:t>カルボキシル基</w:t>
      </w:r>
      <w:proofErr w:type="spellStart"/>
      <w:r w:rsidR="00DC25E7">
        <w:rPr>
          <w:rFonts w:ascii="Times New Roman" w:hAnsi="Times New Roman" w:hint="eastAsia"/>
          <w:b/>
          <w:sz w:val="24"/>
        </w:rPr>
        <w:t>syn</w:t>
      </w:r>
      <w:proofErr w:type="spellEnd"/>
      <w:r w:rsidR="00DC25E7">
        <w:rPr>
          <w:rFonts w:ascii="Times New Roman" w:hAnsi="Times New Roman" w:hint="eastAsia"/>
          <w:b/>
          <w:sz w:val="24"/>
        </w:rPr>
        <w:t>, anti</w:t>
      </w:r>
      <w:r w:rsidR="005A318C" w:rsidRPr="00C05D52">
        <w:rPr>
          <w:rFonts w:ascii="Times New Roman" w:hAnsi="Times New Roman" w:hint="eastAsia"/>
          <w:b/>
          <w:sz w:val="24"/>
        </w:rPr>
        <w:t>配座</w:t>
      </w:r>
      <w:r>
        <w:rPr>
          <w:rFonts w:ascii="Times New Roman" w:hAnsi="Times New Roman" w:hint="eastAsia"/>
          <w:b/>
          <w:sz w:val="24"/>
        </w:rPr>
        <w:t>の規定</w:t>
      </w:r>
      <w:bookmarkEnd w:id="196"/>
    </w:p>
    <w:p w14:paraId="7DFDECC8" w14:textId="77777777" w:rsidR="005A318C" w:rsidRDefault="005A318C" w:rsidP="005A318C">
      <w:pPr>
        <w:rPr>
          <w:rFonts w:ascii="Times New Roman" w:hAnsi="Times New Roman"/>
          <w:sz w:val="24"/>
        </w:rPr>
      </w:pPr>
      <w:r>
        <w:rPr>
          <w:rFonts w:ascii="Times New Roman" w:hAnsi="Times New Roman" w:hint="eastAsia"/>
          <w:sz w:val="24"/>
        </w:rPr>
        <w:t xml:space="preserve"> </w:t>
      </w:r>
      <w:r>
        <w:rPr>
          <w:rFonts w:ascii="Times New Roman" w:hAnsi="Times New Roman" w:hint="eastAsia"/>
          <w:sz w:val="24"/>
        </w:rPr>
        <w:t>カルボキシル基</w:t>
      </w:r>
      <w:r>
        <w:rPr>
          <w:rFonts w:ascii="Times New Roman" w:hAnsi="Times New Roman" w:hint="eastAsia"/>
          <w:sz w:val="24"/>
        </w:rPr>
        <w:t>(O=C-O-H</w:t>
      </w:r>
      <w:r>
        <w:rPr>
          <w:rFonts w:ascii="Times New Roman" w:hAnsi="Times New Roman"/>
          <w:sz w:val="24"/>
        </w:rPr>
        <w:t>)</w:t>
      </w:r>
      <w:r>
        <w:rPr>
          <w:rFonts w:ascii="Times New Roman" w:hAnsi="Times New Roman" w:hint="eastAsia"/>
          <w:sz w:val="24"/>
        </w:rPr>
        <w:t>は水素の結合角度により規定される二面角によって、</w:t>
      </w:r>
    </w:p>
    <w:p w14:paraId="1171A7C0" w14:textId="77777777" w:rsidR="005A318C" w:rsidRDefault="005A318C" w:rsidP="005A318C">
      <w:pPr>
        <w:rPr>
          <w:rFonts w:ascii="Times New Roman" w:hAnsi="Times New Roman"/>
          <w:sz w:val="24"/>
        </w:rPr>
      </w:pPr>
      <w:proofErr w:type="spellStart"/>
      <w:r>
        <w:rPr>
          <w:rFonts w:ascii="Times New Roman" w:hAnsi="Times New Roman" w:hint="eastAsia"/>
          <w:sz w:val="24"/>
        </w:rPr>
        <w:t>sy</w:t>
      </w:r>
      <w:r>
        <w:rPr>
          <w:rFonts w:ascii="Times New Roman" w:hAnsi="Times New Roman"/>
          <w:sz w:val="24"/>
        </w:rPr>
        <w:t>n</w:t>
      </w:r>
      <w:proofErr w:type="spellEnd"/>
      <w:r>
        <w:rPr>
          <w:rFonts w:ascii="Times New Roman" w:hAnsi="Times New Roman"/>
          <w:sz w:val="24"/>
        </w:rPr>
        <w:t xml:space="preserve"> / </w:t>
      </w:r>
      <w:r>
        <w:rPr>
          <w:rFonts w:ascii="Times New Roman" w:hAnsi="Times New Roman" w:hint="eastAsia"/>
          <w:sz w:val="24"/>
        </w:rPr>
        <w:t>anti</w:t>
      </w:r>
      <w:r>
        <w:rPr>
          <w:rFonts w:ascii="Times New Roman" w:hAnsi="Times New Roman" w:hint="eastAsia"/>
          <w:sz w:val="24"/>
        </w:rPr>
        <w:t>に配座が分けられる。本研究では以下の表２のように、</w:t>
      </w:r>
      <w:r>
        <w:rPr>
          <w:rFonts w:ascii="Times New Roman" w:hAnsi="Times New Roman" w:hint="eastAsia"/>
          <w:sz w:val="24"/>
        </w:rPr>
        <w:t>-90</w:t>
      </w:r>
      <w:r>
        <w:rPr>
          <w:rFonts w:ascii="Times New Roman" w:hAnsi="Times New Roman" w:hint="eastAsia"/>
          <w:sz w:val="24"/>
        </w:rPr>
        <w:t>°～</w:t>
      </w:r>
      <w:r>
        <w:rPr>
          <w:rFonts w:ascii="Times New Roman" w:hAnsi="Times New Roman" w:hint="eastAsia"/>
          <w:sz w:val="24"/>
        </w:rPr>
        <w:t>90</w:t>
      </w:r>
      <w:r>
        <w:rPr>
          <w:rFonts w:ascii="Times New Roman" w:hAnsi="Times New Roman" w:hint="eastAsia"/>
          <w:sz w:val="24"/>
        </w:rPr>
        <w:t>°の時は</w:t>
      </w:r>
      <w:proofErr w:type="spellStart"/>
      <w:r>
        <w:rPr>
          <w:rFonts w:ascii="Times New Roman" w:hAnsi="Times New Roman" w:hint="eastAsia"/>
          <w:sz w:val="24"/>
        </w:rPr>
        <w:t>syn</w:t>
      </w:r>
      <w:proofErr w:type="spellEnd"/>
      <w:r>
        <w:rPr>
          <w:rFonts w:ascii="Times New Roman" w:hAnsi="Times New Roman" w:hint="eastAsia"/>
          <w:sz w:val="24"/>
        </w:rPr>
        <w:t>, -180</w:t>
      </w:r>
      <w:r>
        <w:rPr>
          <w:rFonts w:ascii="Times New Roman" w:hAnsi="Times New Roman" w:hint="eastAsia"/>
          <w:sz w:val="24"/>
        </w:rPr>
        <w:t>°～</w:t>
      </w:r>
      <w:r>
        <w:rPr>
          <w:rFonts w:ascii="Times New Roman" w:hAnsi="Times New Roman"/>
          <w:sz w:val="24"/>
        </w:rPr>
        <w:t>-90</w:t>
      </w:r>
      <w:r>
        <w:rPr>
          <w:rFonts w:ascii="Times New Roman" w:hAnsi="Times New Roman" w:hint="eastAsia"/>
          <w:sz w:val="24"/>
        </w:rPr>
        <w:t>°</w:t>
      </w:r>
      <w:r>
        <w:rPr>
          <w:rFonts w:ascii="Times New Roman" w:hAnsi="Times New Roman" w:hint="eastAsia"/>
          <w:sz w:val="24"/>
        </w:rPr>
        <w:t>, 90</w:t>
      </w:r>
      <w:r>
        <w:rPr>
          <w:rFonts w:ascii="Times New Roman" w:hAnsi="Times New Roman" w:hint="eastAsia"/>
          <w:sz w:val="24"/>
        </w:rPr>
        <w:t>°～</w:t>
      </w:r>
      <w:r>
        <w:rPr>
          <w:rFonts w:ascii="Times New Roman" w:hAnsi="Times New Roman" w:hint="eastAsia"/>
          <w:sz w:val="24"/>
        </w:rPr>
        <w:t>180</w:t>
      </w:r>
      <w:r>
        <w:rPr>
          <w:rFonts w:ascii="Times New Roman" w:hAnsi="Times New Roman" w:hint="eastAsia"/>
          <w:sz w:val="24"/>
        </w:rPr>
        <w:t>°の時は</w:t>
      </w:r>
      <w:r>
        <w:rPr>
          <w:rFonts w:ascii="Times New Roman" w:hAnsi="Times New Roman" w:hint="eastAsia"/>
          <w:sz w:val="24"/>
        </w:rPr>
        <w:t>anti</w:t>
      </w:r>
      <w:r>
        <w:rPr>
          <w:rFonts w:ascii="Times New Roman" w:hAnsi="Times New Roman" w:hint="eastAsia"/>
          <w:sz w:val="24"/>
        </w:rPr>
        <w:t>と配座を規定した。</w:t>
      </w:r>
      <w:r>
        <w:rPr>
          <w:rFonts w:ascii="Times New Roman" w:hAnsi="Times New Roman" w:hint="eastAsia"/>
          <w:sz w:val="24"/>
        </w:rPr>
        <w:t xml:space="preserve"> </w:t>
      </w:r>
    </w:p>
    <w:p w14:paraId="503D243A" w14:textId="77777777" w:rsidR="005A318C" w:rsidRDefault="005A318C" w:rsidP="005A318C">
      <w:pPr>
        <w:rPr>
          <w:rFonts w:ascii="Times New Roman" w:hAnsi="Times New Roman"/>
          <w:sz w:val="24"/>
        </w:rPr>
      </w:pPr>
    </w:p>
    <w:p w14:paraId="54A396BE" w14:textId="77777777" w:rsidR="005A318C" w:rsidRPr="005A318C" w:rsidRDefault="005A318C" w:rsidP="005A318C">
      <w:pPr>
        <w:rPr>
          <w:sz w:val="24"/>
        </w:rPr>
      </w:pPr>
      <w:r>
        <w:rPr>
          <w:rFonts w:hint="eastAsia"/>
          <w:sz w:val="24"/>
        </w:rPr>
        <w:t>表</w:t>
      </w:r>
      <w:r>
        <w:rPr>
          <w:sz w:val="24"/>
        </w:rPr>
        <w:t>2</w:t>
      </w:r>
      <w:r>
        <w:rPr>
          <w:rFonts w:hint="eastAsia"/>
          <w:sz w:val="24"/>
        </w:rPr>
        <w:t>：二面角に対応する配座の規定</w:t>
      </w:r>
      <w:r w:rsidRPr="005A318C">
        <w:rPr>
          <w:sz w:val="24"/>
        </w:rPr>
        <w:t xml:space="preserve"> </w:t>
      </w:r>
    </w:p>
    <w:tbl>
      <w:tblPr>
        <w:tblStyle w:val="12"/>
        <w:tblW w:w="0" w:type="auto"/>
        <w:tblLook w:val="04A0" w:firstRow="1" w:lastRow="0" w:firstColumn="1" w:lastColumn="0" w:noHBand="0" w:noVBand="1"/>
      </w:tblPr>
      <w:tblGrid>
        <w:gridCol w:w="3020"/>
        <w:gridCol w:w="2787"/>
        <w:gridCol w:w="3254"/>
      </w:tblGrid>
      <w:tr w:rsidR="005A318C" w14:paraId="65FD16B3" w14:textId="77777777" w:rsidTr="005A3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2DAD06A" w14:textId="77777777" w:rsidR="005A318C" w:rsidRPr="005A318C" w:rsidRDefault="005A318C" w:rsidP="005A318C">
            <w:pPr>
              <w:rPr>
                <w:rFonts w:ascii="HGPｺﾞｼｯｸE" w:eastAsia="HGPｺﾞｼｯｸE" w:hAnsi="HGPｺﾞｼｯｸE"/>
                <w:b w:val="0"/>
                <w:szCs w:val="21"/>
              </w:rPr>
            </w:pPr>
            <w:r w:rsidRPr="005A318C">
              <w:rPr>
                <w:rFonts w:ascii="HGPｺﾞｼｯｸE" w:eastAsia="HGPｺﾞｼｯｸE" w:hAnsi="HGPｺﾞｼｯｸE" w:hint="eastAsia"/>
                <w:b w:val="0"/>
                <w:szCs w:val="21"/>
              </w:rPr>
              <w:t>二面角</w:t>
            </w:r>
          </w:p>
        </w:tc>
        <w:tc>
          <w:tcPr>
            <w:tcW w:w="2787" w:type="dxa"/>
          </w:tcPr>
          <w:p w14:paraId="3F7A40BC" w14:textId="77777777" w:rsidR="005A318C" w:rsidRPr="005A318C" w:rsidRDefault="005A318C" w:rsidP="005A318C">
            <w:pPr>
              <w:cnfStyle w:val="100000000000" w:firstRow="1" w:lastRow="0" w:firstColumn="0" w:lastColumn="0" w:oddVBand="0" w:evenVBand="0" w:oddHBand="0" w:evenHBand="0" w:firstRowFirstColumn="0" w:firstRowLastColumn="0" w:lastRowFirstColumn="0" w:lastRowLastColumn="0"/>
              <w:rPr>
                <w:rFonts w:ascii="HGPｺﾞｼｯｸE" w:eastAsia="HGPｺﾞｼｯｸE" w:hAnsi="HGPｺﾞｼｯｸE"/>
                <w:b w:val="0"/>
                <w:szCs w:val="21"/>
              </w:rPr>
            </w:pPr>
            <w:r w:rsidRPr="005A318C">
              <w:rPr>
                <w:rFonts w:ascii="HGPｺﾞｼｯｸE" w:eastAsia="HGPｺﾞｼｯｸE" w:hAnsi="HGPｺﾞｼｯｸE" w:hint="eastAsia"/>
                <w:b w:val="0"/>
                <w:szCs w:val="21"/>
              </w:rPr>
              <w:t>-90°~ 90°</w:t>
            </w:r>
          </w:p>
        </w:tc>
        <w:tc>
          <w:tcPr>
            <w:tcW w:w="3254" w:type="dxa"/>
          </w:tcPr>
          <w:p w14:paraId="5012380C" w14:textId="77777777" w:rsidR="005A318C" w:rsidRPr="005A318C" w:rsidRDefault="005A318C" w:rsidP="005A318C">
            <w:pPr>
              <w:cnfStyle w:val="100000000000" w:firstRow="1" w:lastRow="0" w:firstColumn="0" w:lastColumn="0" w:oddVBand="0" w:evenVBand="0" w:oddHBand="0" w:evenHBand="0" w:firstRowFirstColumn="0" w:firstRowLastColumn="0" w:lastRowFirstColumn="0" w:lastRowLastColumn="0"/>
              <w:rPr>
                <w:rFonts w:ascii="HGPｺﾞｼｯｸE" w:eastAsia="HGPｺﾞｼｯｸE" w:hAnsi="HGPｺﾞｼｯｸE"/>
                <w:b w:val="0"/>
                <w:szCs w:val="21"/>
              </w:rPr>
            </w:pPr>
            <w:r w:rsidRPr="005A318C">
              <w:rPr>
                <w:rFonts w:ascii="HGPｺﾞｼｯｸE" w:eastAsia="HGPｺﾞｼｯｸE" w:hAnsi="HGPｺﾞｼｯｸE" w:hint="eastAsia"/>
                <w:b w:val="0"/>
                <w:szCs w:val="21"/>
              </w:rPr>
              <w:t xml:space="preserve">-180°～ </w:t>
            </w:r>
            <w:r w:rsidRPr="005A318C">
              <w:rPr>
                <w:rFonts w:ascii="HGPｺﾞｼｯｸE" w:eastAsia="HGPｺﾞｼｯｸE" w:hAnsi="HGPｺﾞｼｯｸE"/>
                <w:b w:val="0"/>
                <w:szCs w:val="21"/>
              </w:rPr>
              <w:t>-90</w:t>
            </w:r>
            <w:r w:rsidRPr="005A318C">
              <w:rPr>
                <w:rFonts w:ascii="HGPｺﾞｼｯｸE" w:eastAsia="HGPｺﾞｼｯｸE" w:hAnsi="HGPｺﾞｼｯｸE" w:hint="eastAsia"/>
                <w:b w:val="0"/>
                <w:szCs w:val="21"/>
              </w:rPr>
              <w:t>°, 90°～ 180°</w:t>
            </w:r>
          </w:p>
        </w:tc>
      </w:tr>
      <w:tr w:rsidR="005A318C" w14:paraId="4D7974FF" w14:textId="77777777" w:rsidTr="005A3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95CB1E9" w14:textId="77777777" w:rsidR="005A318C" w:rsidRPr="005A318C" w:rsidRDefault="005A318C" w:rsidP="005A318C">
            <w:pPr>
              <w:rPr>
                <w:rFonts w:ascii="HGPｺﾞｼｯｸE" w:eastAsia="HGPｺﾞｼｯｸE" w:hAnsi="HGPｺﾞｼｯｸE"/>
                <w:b w:val="0"/>
                <w:szCs w:val="21"/>
              </w:rPr>
            </w:pPr>
            <w:r w:rsidRPr="005A318C">
              <w:rPr>
                <w:rFonts w:ascii="HGPｺﾞｼｯｸE" w:eastAsia="HGPｺﾞｼｯｸE" w:hAnsi="HGPｺﾞｼｯｸE" w:hint="eastAsia"/>
                <w:b w:val="0"/>
                <w:szCs w:val="21"/>
              </w:rPr>
              <w:t>配座</w:t>
            </w:r>
          </w:p>
        </w:tc>
        <w:tc>
          <w:tcPr>
            <w:tcW w:w="2787" w:type="dxa"/>
          </w:tcPr>
          <w:p w14:paraId="34220C2A" w14:textId="77777777" w:rsidR="005A318C" w:rsidRPr="005A318C" w:rsidRDefault="005A318C" w:rsidP="005A318C">
            <w:pPr>
              <w:cnfStyle w:val="000000100000" w:firstRow="0" w:lastRow="0" w:firstColumn="0" w:lastColumn="0" w:oddVBand="0" w:evenVBand="0" w:oddHBand="1" w:evenHBand="0" w:firstRowFirstColumn="0" w:firstRowLastColumn="0" w:lastRowFirstColumn="0" w:lastRowLastColumn="0"/>
              <w:rPr>
                <w:rFonts w:ascii="HGPｺﾞｼｯｸE" w:eastAsia="HGPｺﾞｼｯｸE" w:hAnsi="HGPｺﾞｼｯｸE"/>
                <w:szCs w:val="21"/>
              </w:rPr>
            </w:pPr>
            <w:proofErr w:type="spellStart"/>
            <w:r w:rsidRPr="005A318C">
              <w:rPr>
                <w:rFonts w:ascii="HGPｺﾞｼｯｸE" w:eastAsia="HGPｺﾞｼｯｸE" w:hAnsi="HGPｺﾞｼｯｸE" w:hint="eastAsia"/>
                <w:szCs w:val="21"/>
              </w:rPr>
              <w:t>syn</w:t>
            </w:r>
            <w:proofErr w:type="spellEnd"/>
          </w:p>
        </w:tc>
        <w:tc>
          <w:tcPr>
            <w:tcW w:w="3254" w:type="dxa"/>
          </w:tcPr>
          <w:p w14:paraId="19397CE7" w14:textId="77777777" w:rsidR="005A318C" w:rsidRPr="005A318C" w:rsidRDefault="005A318C" w:rsidP="005A318C">
            <w:pPr>
              <w:cnfStyle w:val="000000100000" w:firstRow="0" w:lastRow="0" w:firstColumn="0" w:lastColumn="0" w:oddVBand="0" w:evenVBand="0" w:oddHBand="1" w:evenHBand="0" w:firstRowFirstColumn="0" w:firstRowLastColumn="0" w:lastRowFirstColumn="0" w:lastRowLastColumn="0"/>
              <w:rPr>
                <w:rFonts w:ascii="HGPｺﾞｼｯｸE" w:eastAsia="HGPｺﾞｼｯｸE" w:hAnsi="HGPｺﾞｼｯｸE"/>
                <w:szCs w:val="21"/>
              </w:rPr>
            </w:pPr>
            <w:r w:rsidRPr="005A318C">
              <w:rPr>
                <w:rFonts w:ascii="HGPｺﾞｼｯｸE" w:eastAsia="HGPｺﾞｼｯｸE" w:hAnsi="HGPｺﾞｼｯｸE"/>
                <w:szCs w:val="21"/>
              </w:rPr>
              <w:t>a</w:t>
            </w:r>
            <w:r w:rsidRPr="005A318C">
              <w:rPr>
                <w:rFonts w:ascii="HGPｺﾞｼｯｸE" w:eastAsia="HGPｺﾞｼｯｸE" w:hAnsi="HGPｺﾞｼｯｸE" w:hint="eastAsia"/>
                <w:szCs w:val="21"/>
              </w:rPr>
              <w:t>nti</w:t>
            </w:r>
          </w:p>
        </w:tc>
      </w:tr>
    </w:tbl>
    <w:p w14:paraId="478A34A0" w14:textId="77777777" w:rsidR="005A318C" w:rsidRDefault="005A318C" w:rsidP="005A318C">
      <w:pPr>
        <w:rPr>
          <w:rFonts w:ascii="Times New Roman" w:hAnsi="Times New Roman"/>
          <w:sz w:val="24"/>
        </w:rPr>
      </w:pPr>
    </w:p>
    <w:p w14:paraId="1C11BDBC" w14:textId="77777777" w:rsidR="005A318C" w:rsidRDefault="005A318C" w:rsidP="00240654">
      <w:pPr>
        <w:ind w:right="1320"/>
        <w:outlineLvl w:val="1"/>
        <w:rPr>
          <w:b/>
          <w:sz w:val="24"/>
        </w:rPr>
      </w:pPr>
    </w:p>
    <w:p w14:paraId="6FA8A671" w14:textId="77777777" w:rsidR="005A318C" w:rsidRDefault="005A318C" w:rsidP="00240654">
      <w:pPr>
        <w:ind w:right="1320"/>
        <w:outlineLvl w:val="1"/>
        <w:rPr>
          <w:b/>
          <w:sz w:val="24"/>
        </w:rPr>
      </w:pPr>
    </w:p>
    <w:p w14:paraId="34063264" w14:textId="77777777" w:rsidR="005A318C" w:rsidRDefault="005A318C" w:rsidP="00240654">
      <w:pPr>
        <w:ind w:right="1320"/>
        <w:outlineLvl w:val="1"/>
        <w:rPr>
          <w:rFonts w:hint="eastAsia"/>
          <w:b/>
          <w:sz w:val="24"/>
        </w:rPr>
      </w:pPr>
    </w:p>
    <w:p w14:paraId="6CC7EB2F" w14:textId="77777777" w:rsidR="00212DFE" w:rsidRPr="005A318C" w:rsidRDefault="00212DFE" w:rsidP="00240654">
      <w:pPr>
        <w:ind w:right="1320"/>
        <w:outlineLvl w:val="1"/>
        <w:rPr>
          <w:b/>
          <w:sz w:val="24"/>
        </w:rPr>
      </w:pPr>
    </w:p>
    <w:p w14:paraId="4C966781" w14:textId="1856ADEB" w:rsidR="00E10864" w:rsidRPr="00D24FB4" w:rsidRDefault="00B57A31" w:rsidP="00240654">
      <w:pPr>
        <w:ind w:right="1320"/>
        <w:outlineLvl w:val="1"/>
        <w:rPr>
          <w:b/>
          <w:sz w:val="24"/>
        </w:rPr>
      </w:pPr>
      <w:bookmarkStart w:id="197" w:name="_Toc471824619"/>
      <w:r>
        <w:rPr>
          <w:rFonts w:hint="eastAsia"/>
          <w:b/>
          <w:sz w:val="24"/>
        </w:rPr>
        <w:lastRenderedPageBreak/>
        <w:t>レプリカ交換分子動</w:t>
      </w:r>
      <w:r w:rsidR="00D24FB4" w:rsidRPr="00D24FB4">
        <w:rPr>
          <w:rFonts w:hint="eastAsia"/>
          <w:b/>
          <w:sz w:val="24"/>
        </w:rPr>
        <w:t>力学</w:t>
      </w:r>
      <w:r w:rsidR="00D24FB4">
        <w:rPr>
          <w:rFonts w:hint="eastAsia"/>
          <w:b/>
          <w:sz w:val="24"/>
        </w:rPr>
        <w:t>(REMD)</w:t>
      </w:r>
      <w:r w:rsidR="00D24FB4" w:rsidRPr="00D24FB4">
        <w:rPr>
          <w:rFonts w:hint="eastAsia"/>
          <w:b/>
          <w:sz w:val="24"/>
        </w:rPr>
        <w:t>シミュレーション</w:t>
      </w:r>
      <w:bookmarkEnd w:id="197"/>
    </w:p>
    <w:p w14:paraId="11793D85" w14:textId="409C7732" w:rsidR="00324D6F" w:rsidRPr="00940C64" w:rsidRDefault="00324D6F" w:rsidP="00940C64">
      <w:pPr>
        <w:ind w:firstLineChars="50" w:firstLine="120"/>
        <w:jc w:val="left"/>
        <w:rPr>
          <w:ins w:id="198" w:author="Shota Miyawaki" w:date="2017-01-10T23:30:00Z"/>
          <w:rFonts w:ascii="Times New Roman" w:hAnsi="Times New Roman"/>
          <w:sz w:val="24"/>
          <w:vertAlign w:val="subscript"/>
          <w:rPrChange w:id="199" w:author="Shota Miyawaki" w:date="2017-01-10T23:38:00Z">
            <w:rPr>
              <w:ins w:id="200" w:author="Shota Miyawaki" w:date="2017-01-10T23:30:00Z"/>
              <w:rFonts w:ascii="Times New Roman" w:hAnsi="Times New Roman"/>
              <w:sz w:val="24"/>
            </w:rPr>
          </w:rPrChange>
        </w:rPr>
        <w:pPrChange w:id="201" w:author="Shota Miyawaki" w:date="2017-01-10T23:39:00Z">
          <w:pPr>
            <w:ind w:firstLineChars="100" w:firstLine="240"/>
          </w:pPr>
        </w:pPrChange>
      </w:pPr>
      <w:ins w:id="202" w:author="Shota Miyawaki" w:date="2017-01-10T23:31:00Z">
        <w:r>
          <w:rPr>
            <w:rFonts w:ascii="Times New Roman" w:hAnsi="Times New Roman" w:hint="eastAsia"/>
            <w:sz w:val="24"/>
          </w:rPr>
          <w:t>REMD</w:t>
        </w:r>
        <w:r>
          <w:rPr>
            <w:rFonts w:ascii="Times New Roman" w:hAnsi="Times New Roman" w:hint="eastAsia"/>
            <w:sz w:val="24"/>
          </w:rPr>
          <w:t>シミュレーションとは、</w:t>
        </w:r>
      </w:ins>
      <w:ins w:id="203" w:author="Shota Miyawaki" w:date="2017-01-10T23:30:00Z">
        <w:r w:rsidRPr="00324D6F">
          <w:rPr>
            <w:rFonts w:ascii="Times New Roman" w:hAnsi="Times New Roman" w:hint="eastAsia"/>
            <w:sz w:val="24"/>
          </w:rPr>
          <w:t>異なる温度でランダムに初期化された</w:t>
        </w:r>
      </w:ins>
      <w:ins w:id="204" w:author="Shota Miyawaki" w:date="2017-01-10T23:31:00Z">
        <w:r>
          <w:rPr>
            <w:rFonts w:ascii="Times New Roman" w:hAnsi="Times New Roman"/>
            <w:sz w:val="24"/>
          </w:rPr>
          <w:t>N</w:t>
        </w:r>
      </w:ins>
      <w:ins w:id="205" w:author="Shota Miyawaki" w:date="2017-01-10T23:30:00Z">
        <w:r w:rsidRPr="00324D6F">
          <w:rPr>
            <w:rFonts w:ascii="Times New Roman" w:hAnsi="Times New Roman" w:hint="eastAsia"/>
            <w:sz w:val="24"/>
          </w:rPr>
          <w:t>個の系のコピー</w:t>
        </w:r>
      </w:ins>
      <w:ins w:id="206" w:author="Shota Miyawaki" w:date="2017-01-10T23:31:00Z">
        <w:r>
          <w:rPr>
            <w:rFonts w:ascii="Times New Roman" w:hAnsi="Times New Roman" w:hint="eastAsia"/>
            <w:sz w:val="24"/>
          </w:rPr>
          <w:t>(</w:t>
        </w:r>
        <w:r>
          <w:rPr>
            <w:rFonts w:ascii="Times New Roman" w:hAnsi="Times New Roman" w:hint="eastAsia"/>
            <w:sz w:val="24"/>
          </w:rPr>
          <w:t>レプリカ</w:t>
        </w:r>
        <w:r>
          <w:rPr>
            <w:rFonts w:ascii="Times New Roman" w:hAnsi="Times New Roman" w:hint="eastAsia"/>
            <w:sz w:val="24"/>
          </w:rPr>
          <w:t>)</w:t>
        </w:r>
      </w:ins>
      <w:ins w:id="207" w:author="Shota Miyawaki" w:date="2017-01-10T23:30:00Z">
        <w:r w:rsidRPr="00324D6F">
          <w:rPr>
            <w:rFonts w:ascii="Times New Roman" w:hAnsi="Times New Roman" w:hint="eastAsia"/>
            <w:sz w:val="24"/>
          </w:rPr>
          <w:t>を</w:t>
        </w:r>
      </w:ins>
      <w:ins w:id="208" w:author="Shota Miyawaki" w:date="2017-01-10T23:32:00Z">
        <w:r>
          <w:rPr>
            <w:rFonts w:ascii="Times New Roman" w:hAnsi="Times New Roman" w:hint="eastAsia"/>
            <w:sz w:val="24"/>
          </w:rPr>
          <w:t>、それぞれ独立且つ同時に</w:t>
        </w:r>
        <w:r>
          <w:rPr>
            <w:rFonts w:ascii="Times New Roman" w:hAnsi="Times New Roman" w:hint="eastAsia"/>
            <w:sz w:val="24"/>
          </w:rPr>
          <w:t>MD</w:t>
        </w:r>
        <w:r>
          <w:rPr>
            <w:rFonts w:ascii="Times New Roman" w:hAnsi="Times New Roman" w:hint="eastAsia"/>
            <w:sz w:val="24"/>
          </w:rPr>
          <w:t>シミュレーションを</w:t>
        </w:r>
      </w:ins>
      <w:ins w:id="209" w:author="Shota Miyawaki" w:date="2017-01-10T23:30:00Z">
        <w:r>
          <w:rPr>
            <w:rFonts w:ascii="Times New Roman" w:hAnsi="Times New Roman" w:hint="eastAsia"/>
            <w:sz w:val="24"/>
          </w:rPr>
          <w:t>走らせ</w:t>
        </w:r>
      </w:ins>
      <w:ins w:id="210" w:author="Shota Miyawaki" w:date="2017-01-10T23:33:00Z">
        <w:r>
          <w:rPr>
            <w:rFonts w:ascii="Times New Roman" w:hAnsi="Times New Roman" w:hint="eastAsia"/>
            <w:sz w:val="24"/>
          </w:rPr>
          <w:t>、これを</w:t>
        </w:r>
      </w:ins>
      <w:ins w:id="211" w:author="Shota Miyawaki" w:date="2017-01-10T23:30:00Z">
        <w:r w:rsidR="00940C64">
          <w:rPr>
            <w:rFonts w:ascii="Times New Roman" w:hAnsi="Times New Roman" w:hint="eastAsia"/>
            <w:sz w:val="24"/>
          </w:rPr>
          <w:t>メトロポリス</w:t>
        </w:r>
      </w:ins>
      <w:ins w:id="212" w:author="Shota Miyawaki" w:date="2017-01-10T23:40:00Z">
        <w:r w:rsidR="00940C64">
          <w:rPr>
            <w:rFonts w:ascii="Times New Roman" w:hAnsi="Times New Roman" w:hint="eastAsia"/>
            <w:sz w:val="24"/>
          </w:rPr>
          <w:t>法による判定</w:t>
        </w:r>
      </w:ins>
      <w:ins w:id="213" w:author="Shota Miyawaki" w:date="2017-01-10T23:32:00Z">
        <w:r>
          <w:rPr>
            <w:rFonts w:ascii="Times New Roman" w:hAnsi="Times New Roman" w:hint="eastAsia"/>
            <w:sz w:val="24"/>
          </w:rPr>
          <w:t>にて、</w:t>
        </w:r>
      </w:ins>
      <w:ins w:id="214" w:author="Shota Miyawaki" w:date="2017-01-10T23:33:00Z">
        <w:r>
          <w:rPr>
            <w:rFonts w:ascii="Times New Roman" w:hAnsi="Times New Roman" w:hint="eastAsia"/>
            <w:sz w:val="24"/>
          </w:rPr>
          <w:t>各</w:t>
        </w:r>
      </w:ins>
      <w:ins w:id="215" w:author="Shota Miyawaki" w:date="2017-01-10T23:30:00Z">
        <w:r w:rsidRPr="00324D6F">
          <w:rPr>
            <w:rFonts w:ascii="Times New Roman" w:hAnsi="Times New Roman" w:hint="eastAsia"/>
            <w:sz w:val="24"/>
          </w:rPr>
          <w:t>温度間で系の状態を交換するものである。</w:t>
        </w:r>
      </w:ins>
      <w:ins w:id="216" w:author="Shota Miyawaki" w:date="2017-01-10T23:37:00Z">
        <w:r w:rsidR="00940C64" w:rsidRPr="006121F5">
          <w:rPr>
            <w:rFonts w:ascii="Times New Roman" w:hAnsi="Times New Roman" w:hint="eastAsia"/>
            <w:sz w:val="24"/>
          </w:rPr>
          <w:t>従来の</w:t>
        </w:r>
        <w:r w:rsidR="00940C64" w:rsidRPr="006121F5">
          <w:rPr>
            <w:rFonts w:ascii="Times New Roman" w:hAnsi="Times New Roman" w:hint="eastAsia"/>
            <w:sz w:val="24"/>
          </w:rPr>
          <w:t>MD</w:t>
        </w:r>
        <w:r w:rsidR="00940C64" w:rsidRPr="006121F5">
          <w:rPr>
            <w:rFonts w:ascii="Times New Roman" w:hAnsi="Times New Roman" w:hint="eastAsia"/>
            <w:sz w:val="24"/>
          </w:rPr>
          <w:t>シミュレーションでは</w:t>
        </w:r>
      </w:ins>
      <w:ins w:id="217" w:author="Shota Miyawaki" w:date="2017-01-10T23:40:00Z">
        <w:r w:rsidR="00940C64">
          <w:rPr>
            <w:rFonts w:ascii="Times New Roman" w:hAnsi="Times New Roman" w:hint="eastAsia"/>
            <w:sz w:val="24"/>
          </w:rPr>
          <w:t>、</w:t>
        </w:r>
      </w:ins>
      <w:ins w:id="218" w:author="Shota Miyawaki" w:date="2017-01-10T23:37:00Z">
        <w:r w:rsidR="00940C64" w:rsidRPr="006121F5">
          <w:rPr>
            <w:rFonts w:ascii="Times New Roman" w:hAnsi="Times New Roman" w:hint="eastAsia"/>
            <w:sz w:val="24"/>
          </w:rPr>
          <w:t>構造がエネルギー障壁のために最安定構造にたどり着けないという問題点があった</w:t>
        </w:r>
      </w:ins>
      <w:ins w:id="219" w:author="Shota Miyawaki" w:date="2017-01-10T23:38:00Z">
        <w:r w:rsidR="00940C64">
          <w:rPr>
            <w:rFonts w:ascii="Times New Roman" w:hAnsi="Times New Roman" w:hint="eastAsia"/>
            <w:sz w:val="24"/>
          </w:rPr>
          <w:t>。</w:t>
        </w:r>
      </w:ins>
      <w:ins w:id="220" w:author="Shota Miyawaki" w:date="2017-01-10T23:41:00Z">
        <w:r w:rsidR="00940C64">
          <w:rPr>
            <w:rFonts w:ascii="Times New Roman" w:hAnsi="Times New Roman" w:hint="eastAsia"/>
            <w:sz w:val="24"/>
          </w:rPr>
          <w:t>しかし、</w:t>
        </w:r>
      </w:ins>
      <w:ins w:id="221" w:author="Shota Miyawaki" w:date="2017-01-10T23:34:00Z">
        <w:r w:rsidRPr="006121F5">
          <w:rPr>
            <w:rFonts w:ascii="Times New Roman" w:hAnsi="Times New Roman" w:hint="eastAsia"/>
            <w:sz w:val="24"/>
          </w:rPr>
          <w:t>REMD</w:t>
        </w:r>
        <w:r w:rsidRPr="006121F5">
          <w:rPr>
            <w:rFonts w:ascii="Times New Roman" w:hAnsi="Times New Roman" w:hint="eastAsia"/>
            <w:sz w:val="24"/>
          </w:rPr>
          <w:t>シミュレーションでは温度交換を行うことでエネルギー障壁を越えることができ</w:t>
        </w:r>
      </w:ins>
      <w:ins w:id="222" w:author="Shota Miyawaki" w:date="2017-01-10T23:35:00Z">
        <w:r>
          <w:rPr>
            <w:rFonts w:ascii="Times New Roman" w:hAnsi="Times New Roman" w:hint="eastAsia"/>
            <w:sz w:val="24"/>
          </w:rPr>
          <w:t>、</w:t>
        </w:r>
      </w:ins>
      <w:ins w:id="223" w:author="Shota Miyawaki" w:date="2017-01-10T23:42:00Z">
        <w:r w:rsidR="00940C64">
          <w:rPr>
            <w:rFonts w:ascii="Times New Roman" w:hAnsi="Times New Roman" w:hint="eastAsia"/>
            <w:sz w:val="24"/>
          </w:rPr>
          <w:t>高温と低温の</w:t>
        </w:r>
      </w:ins>
      <w:ins w:id="224" w:author="Shota Miyawaki" w:date="2017-01-10T23:44:00Z">
        <w:r w:rsidR="00940C64">
          <w:rPr>
            <w:rFonts w:ascii="Times New Roman" w:hAnsi="Times New Roman" w:hint="eastAsia"/>
            <w:sz w:val="24"/>
          </w:rPr>
          <w:t>両者とも</w:t>
        </w:r>
      </w:ins>
      <w:ins w:id="225" w:author="Shota Miyawaki" w:date="2017-01-10T23:34:00Z">
        <w:r>
          <w:rPr>
            <w:rFonts w:ascii="Times New Roman" w:hAnsi="Times New Roman" w:hint="eastAsia"/>
            <w:sz w:val="24"/>
          </w:rPr>
          <w:t>幅広くサンプリングすることが</w:t>
        </w:r>
      </w:ins>
      <w:ins w:id="226" w:author="Shota Miyawaki" w:date="2017-01-10T23:42:00Z">
        <w:r w:rsidR="00940C64">
          <w:rPr>
            <w:rFonts w:ascii="Times New Roman" w:hAnsi="Times New Roman" w:hint="eastAsia"/>
            <w:sz w:val="24"/>
          </w:rPr>
          <w:t>可能になる</w:t>
        </w:r>
      </w:ins>
      <w:ins w:id="227" w:author="Shota Miyawaki" w:date="2017-01-10T23:37:00Z">
        <w:r>
          <w:rPr>
            <w:rFonts w:ascii="Times New Roman" w:hAnsi="Times New Roman" w:hint="eastAsia"/>
            <w:sz w:val="24"/>
          </w:rPr>
          <w:t>。</w:t>
        </w:r>
      </w:ins>
    </w:p>
    <w:p w14:paraId="0C75F04A" w14:textId="77777777" w:rsidR="00324D6F" w:rsidRDefault="00324D6F" w:rsidP="00324D6F">
      <w:pPr>
        <w:ind w:firstLineChars="100" w:firstLine="240"/>
        <w:rPr>
          <w:ins w:id="228" w:author="Shota Miyawaki" w:date="2017-01-10T23:30:00Z"/>
          <w:rFonts w:ascii="Times New Roman" w:hAnsi="Times New Roman"/>
          <w:sz w:val="24"/>
        </w:rPr>
      </w:pPr>
    </w:p>
    <w:p w14:paraId="410D9C66" w14:textId="6EBF76A6" w:rsidR="00D17949" w:rsidRPr="008A67A5" w:rsidDel="00940C64" w:rsidRDefault="0075086F" w:rsidP="00324D6F">
      <w:pPr>
        <w:ind w:firstLineChars="100" w:firstLine="240"/>
        <w:rPr>
          <w:del w:id="229" w:author="Shota Miyawaki" w:date="2017-01-10T23:39:00Z"/>
          <w:rFonts w:ascii="Times New Roman" w:hAnsi="Times New Roman"/>
          <w:sz w:val="24"/>
          <w:rPrChange w:id="230" w:author="Shota Miyawaki" w:date="2017-01-10T23:11:00Z">
            <w:rPr>
              <w:del w:id="231" w:author="Shota Miyawaki" w:date="2017-01-10T23:39:00Z"/>
              <w:rFonts w:ascii="Times New Roman" w:hAnsi="Times New Roman"/>
              <w:sz w:val="24"/>
              <w:u w:val="single"/>
            </w:rPr>
          </w:rPrChange>
        </w:rPr>
      </w:pPr>
      <w:ins w:id="232" w:author="Shota Miyawaki" w:date="2017-01-10T23:45:00Z">
        <w:r>
          <w:rPr>
            <w:rFonts w:ascii="Times New Roman" w:hAnsi="Times New Roman" w:hint="eastAsia"/>
            <w:sz w:val="24"/>
          </w:rPr>
          <w:t>また、レプリカ交換法の</w:t>
        </w:r>
      </w:ins>
      <w:ins w:id="233" w:author="Shota Miyawaki" w:date="2017-01-10T23:46:00Z">
        <w:r>
          <w:rPr>
            <w:rFonts w:ascii="Times New Roman" w:hAnsi="Times New Roman" w:hint="eastAsia"/>
            <w:sz w:val="24"/>
          </w:rPr>
          <w:t>詳細について、</w:t>
        </w:r>
      </w:ins>
      <w:commentRangeStart w:id="234"/>
      <w:del w:id="235" w:author="Shota Miyawaki" w:date="2017-01-10T23:39:00Z">
        <w:r w:rsidR="00D17949" w:rsidRPr="008A67A5" w:rsidDel="00940C64">
          <w:rPr>
            <w:rFonts w:ascii="Times New Roman" w:hAnsi="Times New Roman" w:hint="eastAsia"/>
            <w:sz w:val="24"/>
            <w:rPrChange w:id="236" w:author="Shota Miyawaki" w:date="2017-01-10T23:11:00Z">
              <w:rPr>
                <w:rFonts w:ascii="Times New Roman" w:hAnsi="Times New Roman" w:hint="eastAsia"/>
                <w:sz w:val="24"/>
                <w:u w:val="single"/>
              </w:rPr>
            </w:rPrChange>
          </w:rPr>
          <w:delText>REMD</w:delText>
        </w:r>
        <w:r w:rsidR="00D17949" w:rsidRPr="008A67A5" w:rsidDel="00940C64">
          <w:rPr>
            <w:rFonts w:ascii="Times New Roman" w:hAnsi="Times New Roman" w:hint="eastAsia"/>
            <w:sz w:val="24"/>
            <w:rPrChange w:id="237" w:author="Shota Miyawaki" w:date="2017-01-10T23:11:00Z">
              <w:rPr>
                <w:rFonts w:ascii="Times New Roman" w:hAnsi="Times New Roman" w:hint="eastAsia"/>
                <w:sz w:val="24"/>
                <w:u w:val="single"/>
              </w:rPr>
            </w:rPrChange>
          </w:rPr>
          <w:delText>シミュレーション</w:delText>
        </w:r>
        <w:r w:rsidR="00956029" w:rsidRPr="008A67A5" w:rsidDel="00940C64">
          <w:rPr>
            <w:rFonts w:ascii="Times New Roman" w:hAnsi="Times New Roman" w:hint="eastAsia"/>
            <w:sz w:val="24"/>
            <w:rPrChange w:id="238" w:author="Shota Miyawaki" w:date="2017-01-10T23:11:00Z">
              <w:rPr>
                <w:rFonts w:ascii="Times New Roman" w:hAnsi="Times New Roman" w:hint="eastAsia"/>
                <w:sz w:val="24"/>
                <w:u w:val="single"/>
              </w:rPr>
            </w:rPrChange>
          </w:rPr>
          <w:delText>は温度のみが異なる系の</w:delText>
        </w:r>
        <w:r w:rsidR="00D17949" w:rsidRPr="008A67A5" w:rsidDel="00940C64">
          <w:rPr>
            <w:rFonts w:ascii="Times New Roman" w:hAnsi="Times New Roman" w:hint="eastAsia"/>
            <w:sz w:val="24"/>
            <w:rPrChange w:id="239" w:author="Shota Miyawaki" w:date="2017-01-10T23:11:00Z">
              <w:rPr>
                <w:rFonts w:ascii="Times New Roman" w:hAnsi="Times New Roman" w:hint="eastAsia"/>
                <w:sz w:val="24"/>
                <w:u w:val="single"/>
              </w:rPr>
            </w:rPrChange>
          </w:rPr>
          <w:delText>レプリカを</w:delText>
        </w:r>
        <w:r w:rsidR="00565D46" w:rsidRPr="008A67A5" w:rsidDel="00940C64">
          <w:rPr>
            <w:rFonts w:ascii="Times New Roman" w:hAnsi="Times New Roman" w:hint="eastAsia"/>
            <w:sz w:val="24"/>
            <w:rPrChange w:id="240" w:author="Shota Miyawaki" w:date="2017-01-10T23:11:00Z">
              <w:rPr>
                <w:rFonts w:ascii="Times New Roman" w:hAnsi="Times New Roman" w:hint="eastAsia"/>
                <w:sz w:val="24"/>
                <w:u w:val="single"/>
              </w:rPr>
            </w:rPrChange>
          </w:rPr>
          <w:delText>それぞれ独立かつ、同時に</w:delText>
        </w:r>
        <w:r w:rsidR="00D17949" w:rsidRPr="008A67A5" w:rsidDel="00940C64">
          <w:rPr>
            <w:rFonts w:ascii="Times New Roman" w:hAnsi="Times New Roman" w:hint="eastAsia"/>
            <w:sz w:val="24"/>
            <w:rPrChange w:id="241" w:author="Shota Miyawaki" w:date="2017-01-10T23:11:00Z">
              <w:rPr>
                <w:rFonts w:ascii="Times New Roman" w:hAnsi="Times New Roman" w:hint="eastAsia"/>
                <w:sz w:val="24"/>
                <w:u w:val="single"/>
              </w:rPr>
            </w:rPrChange>
          </w:rPr>
          <w:delText>MD</w:delText>
        </w:r>
        <w:r w:rsidR="00D17949" w:rsidRPr="008A67A5" w:rsidDel="00940C64">
          <w:rPr>
            <w:rFonts w:ascii="Times New Roman" w:hAnsi="Times New Roman" w:hint="eastAsia"/>
            <w:sz w:val="24"/>
            <w:rPrChange w:id="242" w:author="Shota Miyawaki" w:date="2017-01-10T23:11:00Z">
              <w:rPr>
                <w:rFonts w:ascii="Times New Roman" w:hAnsi="Times New Roman" w:hint="eastAsia"/>
                <w:sz w:val="24"/>
                <w:u w:val="single"/>
              </w:rPr>
            </w:rPrChange>
          </w:rPr>
          <w:delText>シミュレーションを走らせ</w:delText>
        </w:r>
        <w:r w:rsidR="00956029" w:rsidRPr="008A67A5" w:rsidDel="00940C64">
          <w:rPr>
            <w:rFonts w:ascii="Times New Roman" w:hAnsi="Times New Roman" w:hint="eastAsia"/>
            <w:sz w:val="24"/>
            <w:rPrChange w:id="243" w:author="Shota Miyawaki" w:date="2017-01-10T23:11:00Z">
              <w:rPr>
                <w:rFonts w:ascii="Times New Roman" w:hAnsi="Times New Roman" w:hint="eastAsia"/>
                <w:sz w:val="24"/>
                <w:u w:val="single"/>
              </w:rPr>
            </w:rPrChange>
          </w:rPr>
          <w:delText>ている。指定した</w:delText>
        </w:r>
        <w:r w:rsidR="00D17949" w:rsidRPr="008A67A5" w:rsidDel="00940C64">
          <w:rPr>
            <w:rFonts w:ascii="Times New Roman" w:hAnsi="Times New Roman" w:hint="eastAsia"/>
            <w:sz w:val="24"/>
            <w:rPrChange w:id="244" w:author="Shota Miyawaki" w:date="2017-01-10T23:11:00Z">
              <w:rPr>
                <w:rFonts w:ascii="Times New Roman" w:hAnsi="Times New Roman" w:hint="eastAsia"/>
                <w:sz w:val="24"/>
                <w:u w:val="single"/>
              </w:rPr>
            </w:rPrChange>
          </w:rPr>
          <w:delText>交換ステップ数に従</w:delText>
        </w:r>
        <w:r w:rsidR="00956029" w:rsidRPr="008A67A5" w:rsidDel="00940C64">
          <w:rPr>
            <w:rFonts w:ascii="Times New Roman" w:hAnsi="Times New Roman" w:hint="eastAsia"/>
            <w:sz w:val="24"/>
            <w:rPrChange w:id="245" w:author="Shota Miyawaki" w:date="2017-01-10T23:11:00Z">
              <w:rPr>
                <w:rFonts w:ascii="Times New Roman" w:hAnsi="Times New Roman" w:hint="eastAsia"/>
                <w:sz w:val="24"/>
                <w:u w:val="single"/>
              </w:rPr>
            </w:rPrChange>
          </w:rPr>
          <w:delText>って、詳細釣り合い条件に基づくメトロポリス判定により、それぞれの系の間で構造の交換が</w:delText>
        </w:r>
        <w:r w:rsidR="00D17949" w:rsidRPr="008A67A5" w:rsidDel="00940C64">
          <w:rPr>
            <w:rFonts w:ascii="Times New Roman" w:hAnsi="Times New Roman" w:hint="eastAsia"/>
            <w:sz w:val="24"/>
            <w:rPrChange w:id="246" w:author="Shota Miyawaki" w:date="2017-01-10T23:11:00Z">
              <w:rPr>
                <w:rFonts w:ascii="Times New Roman" w:hAnsi="Times New Roman" w:hint="eastAsia"/>
                <w:sz w:val="24"/>
                <w:u w:val="single"/>
              </w:rPr>
            </w:rPrChange>
          </w:rPr>
          <w:delText>行われる</w:delText>
        </w:r>
        <w:r w:rsidR="00565D46" w:rsidRPr="008A67A5" w:rsidDel="00940C64">
          <w:rPr>
            <w:rFonts w:ascii="Times New Roman" w:hAnsi="Times New Roman" w:hint="eastAsia"/>
            <w:sz w:val="24"/>
            <w:rPrChange w:id="247" w:author="Shota Miyawaki" w:date="2017-01-10T23:11:00Z">
              <w:rPr>
                <w:rFonts w:ascii="Times New Roman" w:hAnsi="Times New Roman" w:hint="eastAsia"/>
                <w:sz w:val="24"/>
                <w:u w:val="single"/>
              </w:rPr>
            </w:rPrChange>
          </w:rPr>
          <w:delText>。</w:delText>
        </w:r>
        <w:r w:rsidR="00D17949" w:rsidRPr="008A67A5" w:rsidDel="00940C64">
          <w:rPr>
            <w:rFonts w:ascii="Times New Roman" w:hAnsi="Times New Roman" w:hint="eastAsia"/>
            <w:sz w:val="24"/>
            <w:rPrChange w:id="248" w:author="Shota Miyawaki" w:date="2017-01-10T23:11:00Z">
              <w:rPr>
                <w:rFonts w:ascii="Times New Roman" w:hAnsi="Times New Roman" w:hint="eastAsia"/>
                <w:sz w:val="24"/>
                <w:u w:val="single"/>
              </w:rPr>
            </w:rPrChange>
          </w:rPr>
          <w:delText xml:space="preserve"> </w:delText>
        </w:r>
      </w:del>
    </w:p>
    <w:p w14:paraId="4235DB68" w14:textId="77777777" w:rsidR="00D17949" w:rsidRPr="008A67A5" w:rsidRDefault="00D17949" w:rsidP="00285072">
      <w:pPr>
        <w:ind w:firstLineChars="100" w:firstLine="240"/>
        <w:rPr>
          <w:rFonts w:ascii="Times New Roman" w:hAnsi="Times New Roman"/>
          <w:sz w:val="24"/>
          <w:rPrChange w:id="249" w:author="Shota Miyawaki" w:date="2017-01-10T23:11:00Z">
            <w:rPr>
              <w:rFonts w:ascii="Times New Roman" w:hAnsi="Times New Roman"/>
              <w:sz w:val="24"/>
              <w:u w:val="single"/>
            </w:rPr>
          </w:rPrChange>
        </w:rPr>
      </w:pPr>
      <w:r w:rsidRPr="008A67A5">
        <w:rPr>
          <w:rFonts w:ascii="Times New Roman" w:hAnsi="Times New Roman" w:hint="eastAsia"/>
          <w:sz w:val="24"/>
          <w:rPrChange w:id="250" w:author="Shota Miyawaki" w:date="2017-01-10T23:11:00Z">
            <w:rPr>
              <w:rFonts w:ascii="Times New Roman" w:hAnsi="Times New Roman" w:hint="eastAsia"/>
              <w:sz w:val="24"/>
              <w:u w:val="single"/>
            </w:rPr>
          </w:rPrChange>
        </w:rPr>
        <w:t>レプリカ</w:t>
      </w:r>
      <w:proofErr w:type="spellStart"/>
      <w:r w:rsidRPr="008A67A5">
        <w:rPr>
          <w:rFonts w:ascii="Times New Roman" w:hAnsi="Times New Roman" w:hint="eastAsia"/>
          <w:sz w:val="24"/>
          <w:rPrChange w:id="251" w:author="Shota Miyawaki" w:date="2017-01-10T23:11:00Z">
            <w:rPr>
              <w:rFonts w:ascii="Times New Roman" w:hAnsi="Times New Roman" w:hint="eastAsia"/>
              <w:sz w:val="24"/>
              <w:u w:val="single"/>
            </w:rPr>
          </w:rPrChange>
        </w:rPr>
        <w:t>i</w:t>
      </w:r>
      <w:proofErr w:type="spellEnd"/>
      <w:r w:rsidRPr="008A67A5">
        <w:rPr>
          <w:rFonts w:ascii="Times New Roman" w:hAnsi="Times New Roman" w:hint="eastAsia"/>
          <w:sz w:val="24"/>
          <w:rPrChange w:id="252" w:author="Shota Miyawaki" w:date="2017-01-10T23:11:00Z">
            <w:rPr>
              <w:rFonts w:ascii="Times New Roman" w:hAnsi="Times New Roman" w:hint="eastAsia"/>
              <w:sz w:val="24"/>
              <w:u w:val="single"/>
            </w:rPr>
          </w:rPrChange>
        </w:rPr>
        <w:t>とレプリカ</w:t>
      </w:r>
      <w:r w:rsidRPr="008A67A5">
        <w:rPr>
          <w:rFonts w:ascii="Times New Roman" w:hAnsi="Times New Roman" w:hint="eastAsia"/>
          <w:sz w:val="24"/>
          <w:rPrChange w:id="253" w:author="Shota Miyawaki" w:date="2017-01-10T23:11:00Z">
            <w:rPr>
              <w:rFonts w:ascii="Times New Roman" w:hAnsi="Times New Roman" w:hint="eastAsia"/>
              <w:sz w:val="24"/>
              <w:u w:val="single"/>
            </w:rPr>
          </w:rPrChange>
        </w:rPr>
        <w:t>j</w:t>
      </w:r>
      <w:r w:rsidRPr="008A67A5">
        <w:rPr>
          <w:rFonts w:ascii="Times New Roman" w:hAnsi="Times New Roman" w:hint="eastAsia"/>
          <w:sz w:val="24"/>
          <w:rPrChange w:id="254" w:author="Shota Miyawaki" w:date="2017-01-10T23:11:00Z">
            <w:rPr>
              <w:rFonts w:ascii="Times New Roman" w:hAnsi="Times New Roman" w:hint="eastAsia"/>
              <w:sz w:val="24"/>
              <w:u w:val="single"/>
            </w:rPr>
          </w:rPrChange>
        </w:rPr>
        <w:t>で交換を行うとすると遷移確率</w:t>
      </w:r>
      <w:r w:rsidRPr="008A67A5">
        <w:rPr>
          <w:rFonts w:ascii="Times New Roman" w:hAnsi="Times New Roman"/>
          <w:sz w:val="24"/>
          <w:rPrChange w:id="255" w:author="Shota Miyawaki" w:date="2017-01-10T23:11:00Z">
            <w:rPr>
              <w:rFonts w:ascii="Times New Roman" w:hAnsi="Times New Roman"/>
              <w:sz w:val="24"/>
              <w:u w:val="single"/>
            </w:rPr>
          </w:rPrChange>
        </w:rPr>
        <w:t>ρ</w:t>
      </w:r>
      <w:r w:rsidRPr="008A67A5">
        <w:rPr>
          <w:rFonts w:ascii="Times New Roman" w:hAnsi="Times New Roman" w:hint="eastAsia"/>
          <w:sz w:val="24"/>
          <w:rPrChange w:id="256" w:author="Shota Miyawaki" w:date="2017-01-10T23:11:00Z">
            <w:rPr>
              <w:rFonts w:ascii="Times New Roman" w:hAnsi="Times New Roman" w:hint="eastAsia"/>
              <w:sz w:val="24"/>
              <w:u w:val="single"/>
            </w:rPr>
          </w:rPrChange>
        </w:rPr>
        <w:t>は以下のようになる</w:t>
      </w:r>
      <w:r w:rsidR="00B2654C" w:rsidRPr="008A67A5">
        <w:rPr>
          <w:rFonts w:ascii="Times New Roman" w:hAnsi="Times New Roman" w:hint="eastAsia"/>
          <w:sz w:val="24"/>
          <w:rPrChange w:id="257" w:author="Shota Miyawaki" w:date="2017-01-10T23:11:00Z">
            <w:rPr>
              <w:rFonts w:ascii="Times New Roman" w:hAnsi="Times New Roman" w:hint="eastAsia"/>
              <w:sz w:val="24"/>
              <w:u w:val="single"/>
            </w:rPr>
          </w:rPrChange>
        </w:rPr>
        <w:t>。</w:t>
      </w:r>
    </w:p>
    <w:p w14:paraId="272F0345" w14:textId="77777777" w:rsidR="00285072" w:rsidRPr="008A67A5" w:rsidRDefault="00285072" w:rsidP="00285072">
      <w:pPr>
        <w:ind w:firstLineChars="100" w:firstLine="240"/>
        <w:rPr>
          <w:rFonts w:ascii="Times New Roman" w:hAnsi="Times New Roman"/>
          <w:sz w:val="24"/>
          <w:rPrChange w:id="258" w:author="Shota Miyawaki" w:date="2017-01-10T23:11:00Z">
            <w:rPr>
              <w:rFonts w:ascii="Times New Roman" w:hAnsi="Times New Roman"/>
              <w:sz w:val="24"/>
              <w:u w:val="single"/>
            </w:rPr>
          </w:rPrChange>
        </w:rPr>
      </w:pPr>
    </w:p>
    <w:p w14:paraId="519D236A" w14:textId="77777777" w:rsidR="00D17949" w:rsidRPr="008A67A5" w:rsidRDefault="00D17949" w:rsidP="00285072">
      <w:pPr>
        <w:jc w:val="center"/>
        <w:rPr>
          <w:rFonts w:ascii="Times New Roman" w:hAnsi="Times New Roman"/>
          <w:sz w:val="24"/>
          <w:rPrChange w:id="259" w:author="Shota Miyawaki" w:date="2017-01-10T23:11:00Z">
            <w:rPr>
              <w:rFonts w:ascii="Times New Roman" w:hAnsi="Times New Roman"/>
              <w:sz w:val="24"/>
              <w:u w:val="single"/>
            </w:rPr>
          </w:rPrChange>
        </w:rPr>
      </w:pPr>
      <w:r w:rsidRPr="008A67A5">
        <w:rPr>
          <w:rFonts w:ascii="Times New Roman" w:hAnsi="Times New Roman"/>
          <w:sz w:val="24"/>
          <w:rPrChange w:id="260" w:author="Shota Miyawaki" w:date="2017-01-10T23:11:00Z">
            <w:rPr>
              <w:rFonts w:ascii="Times New Roman" w:hAnsi="Times New Roman"/>
              <w:sz w:val="24"/>
              <w:u w:val="single"/>
            </w:rPr>
          </w:rPrChange>
        </w:rPr>
        <w:t>ρ</w:t>
      </w:r>
      <w:r w:rsidRPr="008A67A5">
        <w:rPr>
          <w:rFonts w:ascii="Times New Roman" w:hAnsi="Times New Roman" w:hint="eastAsia"/>
          <w:sz w:val="24"/>
          <w:rPrChange w:id="261" w:author="Shota Miyawaki" w:date="2017-01-10T23:11:00Z">
            <w:rPr>
              <w:rFonts w:ascii="Times New Roman" w:hAnsi="Times New Roman" w:hint="eastAsia"/>
              <w:sz w:val="24"/>
              <w:u w:val="single"/>
            </w:rPr>
          </w:rPrChange>
        </w:rPr>
        <w:t xml:space="preserve"> = </w:t>
      </w:r>
      <w:r w:rsidRPr="008A67A5">
        <w:rPr>
          <w:rFonts w:ascii="Times New Roman" w:hAnsi="Times New Roman"/>
          <w:sz w:val="24"/>
          <w:rPrChange w:id="262" w:author="Shota Miyawaki" w:date="2017-01-10T23:11:00Z">
            <w:rPr>
              <w:rFonts w:ascii="Times New Roman" w:hAnsi="Times New Roman"/>
              <w:sz w:val="24"/>
              <w:u w:val="single"/>
            </w:rPr>
          </w:rPrChange>
        </w:rPr>
        <w:t>min [</w:t>
      </w:r>
      <w:r w:rsidRPr="008A67A5">
        <w:rPr>
          <w:rFonts w:ascii="Times New Roman" w:hAnsi="Times New Roman" w:hint="eastAsia"/>
          <w:sz w:val="24"/>
          <w:rPrChange w:id="263" w:author="Shota Miyawaki" w:date="2017-01-10T23:11:00Z">
            <w:rPr>
              <w:rFonts w:ascii="Times New Roman" w:hAnsi="Times New Roman" w:hint="eastAsia"/>
              <w:sz w:val="24"/>
              <w:u w:val="single"/>
            </w:rPr>
          </w:rPrChange>
        </w:rPr>
        <w:t xml:space="preserve">1, </w:t>
      </w:r>
      <w:proofErr w:type="spellStart"/>
      <w:r w:rsidRPr="008A67A5">
        <w:rPr>
          <w:rFonts w:ascii="Times New Roman" w:hAnsi="Times New Roman"/>
          <w:sz w:val="24"/>
          <w:rPrChange w:id="264" w:author="Shota Miyawaki" w:date="2017-01-10T23:11:00Z">
            <w:rPr>
              <w:rFonts w:ascii="Times New Roman" w:hAnsi="Times New Roman"/>
              <w:sz w:val="24"/>
              <w:u w:val="single"/>
            </w:rPr>
          </w:rPrChange>
        </w:rPr>
        <w:t>exp</w:t>
      </w:r>
      <w:proofErr w:type="spellEnd"/>
      <w:r w:rsidRPr="008A67A5">
        <w:rPr>
          <w:rFonts w:ascii="Times New Roman" w:hAnsi="Times New Roman"/>
          <w:sz w:val="24"/>
          <w:rPrChange w:id="265" w:author="Shota Miyawaki" w:date="2017-01-10T23:11:00Z">
            <w:rPr>
              <w:rFonts w:ascii="Times New Roman" w:hAnsi="Times New Roman"/>
              <w:sz w:val="24"/>
              <w:u w:val="single"/>
            </w:rPr>
          </w:rPrChange>
        </w:rPr>
        <w:t xml:space="preserve"> (Δ</w:t>
      </w:r>
      <w:r w:rsidRPr="008A67A5">
        <w:rPr>
          <w:rFonts w:ascii="Times New Roman" w:hAnsi="Times New Roman"/>
          <w:rPrChange w:id="266" w:author="Shota Miyawaki" w:date="2017-01-10T23:11:00Z">
            <w:rPr>
              <w:rFonts w:ascii="Times New Roman" w:hAnsi="Times New Roman"/>
              <w:u w:val="single"/>
            </w:rPr>
          </w:rPrChange>
        </w:rPr>
        <w:t>β</w:t>
      </w:r>
      <w:r w:rsidRPr="008A67A5">
        <w:rPr>
          <w:rFonts w:ascii="Times New Roman" w:hAnsi="Times New Roman"/>
          <w:sz w:val="24"/>
          <w:rPrChange w:id="267" w:author="Shota Miyawaki" w:date="2017-01-10T23:11:00Z">
            <w:rPr>
              <w:rFonts w:ascii="Times New Roman" w:hAnsi="Times New Roman"/>
              <w:sz w:val="24"/>
              <w:u w:val="single"/>
            </w:rPr>
          </w:rPrChange>
        </w:rPr>
        <w:t>ΔΕ</w:t>
      </w:r>
      <w:r w:rsidRPr="008A67A5">
        <w:rPr>
          <w:rFonts w:ascii="Times New Roman" w:hAnsi="Times New Roman" w:hint="eastAsia"/>
          <w:sz w:val="24"/>
          <w:rPrChange w:id="268" w:author="Shota Miyawaki" w:date="2017-01-10T23:11:00Z">
            <w:rPr>
              <w:rFonts w:ascii="Times New Roman" w:hAnsi="Times New Roman" w:hint="eastAsia"/>
              <w:sz w:val="24"/>
              <w:u w:val="single"/>
            </w:rPr>
          </w:rPrChange>
        </w:rPr>
        <w:t>)]</w:t>
      </w:r>
    </w:p>
    <w:p w14:paraId="14647FF0" w14:textId="77777777" w:rsidR="00285072" w:rsidRPr="008A67A5" w:rsidRDefault="00285072" w:rsidP="00285072">
      <w:pPr>
        <w:jc w:val="center"/>
        <w:rPr>
          <w:rFonts w:ascii="Times New Roman" w:hAnsi="Times New Roman"/>
          <w:sz w:val="24"/>
          <w:rPrChange w:id="269" w:author="Shota Miyawaki" w:date="2017-01-10T23:11:00Z">
            <w:rPr>
              <w:rFonts w:ascii="Times New Roman" w:hAnsi="Times New Roman"/>
              <w:sz w:val="24"/>
              <w:u w:val="single"/>
            </w:rPr>
          </w:rPrChange>
        </w:rPr>
      </w:pPr>
    </w:p>
    <w:p w14:paraId="2C785063" w14:textId="3E9C2EB2" w:rsidR="00593D96" w:rsidRPr="00B90B08" w:rsidRDefault="00D17949" w:rsidP="00B90B08">
      <w:pPr>
        <w:jc w:val="left"/>
        <w:rPr>
          <w:rFonts w:ascii="Times New Roman" w:hAnsi="Times New Roman"/>
          <w:sz w:val="24"/>
          <w:vertAlign w:val="subscript"/>
        </w:rPr>
      </w:pPr>
      <w:r w:rsidRPr="008A67A5">
        <w:rPr>
          <w:rFonts w:ascii="Times New Roman" w:hAnsi="Times New Roman" w:hint="eastAsia"/>
          <w:sz w:val="24"/>
          <w:rPrChange w:id="270" w:author="Shota Miyawaki" w:date="2017-01-10T23:11:00Z">
            <w:rPr>
              <w:rFonts w:ascii="Times New Roman" w:hAnsi="Times New Roman" w:hint="eastAsia"/>
              <w:sz w:val="24"/>
              <w:u w:val="single"/>
            </w:rPr>
          </w:rPrChange>
        </w:rPr>
        <w:t>ここで</w:t>
      </w:r>
      <w:r w:rsidR="00B2654C" w:rsidRPr="008A67A5">
        <w:rPr>
          <w:rFonts w:ascii="Times New Roman" w:hAnsi="Times New Roman" w:hint="eastAsia"/>
          <w:sz w:val="24"/>
          <w:rPrChange w:id="271" w:author="Shota Miyawaki" w:date="2017-01-10T23:11:00Z">
            <w:rPr>
              <w:rFonts w:ascii="Times New Roman" w:hAnsi="Times New Roman" w:hint="eastAsia"/>
              <w:sz w:val="24"/>
              <w:u w:val="single"/>
            </w:rPr>
          </w:rPrChange>
        </w:rPr>
        <w:t>、</w:t>
      </w:r>
      <w:bookmarkStart w:id="272" w:name="_GoBack"/>
      <w:bookmarkEnd w:id="272"/>
      <w:r w:rsidRPr="008A67A5">
        <w:rPr>
          <w:rFonts w:ascii="Times New Roman" w:hAnsi="Times New Roman"/>
          <w:sz w:val="24"/>
          <w:rPrChange w:id="273" w:author="Shota Miyawaki" w:date="2017-01-10T23:11:00Z">
            <w:rPr>
              <w:rFonts w:ascii="Times New Roman" w:hAnsi="Times New Roman"/>
              <w:sz w:val="24"/>
              <w:u w:val="single"/>
            </w:rPr>
          </w:rPrChange>
        </w:rPr>
        <w:t>Δ</w:t>
      </w:r>
      <w:r w:rsidRPr="008A67A5">
        <w:rPr>
          <w:rFonts w:ascii="Times New Roman" w:hAnsi="Times New Roman"/>
          <w:rPrChange w:id="274" w:author="Shota Miyawaki" w:date="2017-01-10T23:11:00Z">
            <w:rPr>
              <w:rFonts w:ascii="Times New Roman" w:hAnsi="Times New Roman"/>
              <w:u w:val="single"/>
            </w:rPr>
          </w:rPrChange>
        </w:rPr>
        <w:t>β</w:t>
      </w:r>
      <w:r w:rsidRPr="008A67A5">
        <w:rPr>
          <w:rFonts w:ascii="Times New Roman" w:hAnsi="Times New Roman" w:hint="eastAsia"/>
          <w:rPrChange w:id="275" w:author="Shota Miyawaki" w:date="2017-01-10T23:11:00Z">
            <w:rPr>
              <w:rFonts w:ascii="Times New Roman" w:hAnsi="Times New Roman" w:hint="eastAsia"/>
              <w:u w:val="single"/>
            </w:rPr>
          </w:rPrChange>
        </w:rPr>
        <w:t xml:space="preserve"> = </w:t>
      </w:r>
      <w:r w:rsidRPr="008A67A5">
        <w:rPr>
          <w:rFonts w:ascii="Times New Roman" w:hAnsi="Times New Roman" w:hint="eastAsia"/>
          <w:sz w:val="24"/>
          <w:rPrChange w:id="276" w:author="Shota Miyawaki" w:date="2017-01-10T23:11:00Z">
            <w:rPr>
              <w:rFonts w:ascii="Times New Roman" w:hAnsi="Times New Roman" w:hint="eastAsia"/>
              <w:sz w:val="24"/>
              <w:u w:val="single"/>
            </w:rPr>
          </w:rPrChange>
        </w:rPr>
        <w:t>1/(</w:t>
      </w:r>
      <w:proofErr w:type="spellStart"/>
      <w:r w:rsidRPr="008A67A5">
        <w:rPr>
          <w:rFonts w:ascii="Times New Roman" w:hAnsi="Times New Roman" w:hint="eastAsia"/>
          <w:sz w:val="24"/>
          <w:rPrChange w:id="277" w:author="Shota Miyawaki" w:date="2017-01-10T23:11:00Z">
            <w:rPr>
              <w:rFonts w:ascii="Times New Roman" w:hAnsi="Times New Roman" w:hint="eastAsia"/>
              <w:sz w:val="24"/>
              <w:u w:val="single"/>
            </w:rPr>
          </w:rPrChange>
        </w:rPr>
        <w:t>k</w:t>
      </w:r>
      <w:r w:rsidRPr="008A67A5">
        <w:rPr>
          <w:rFonts w:ascii="Times New Roman" w:hAnsi="Times New Roman" w:hint="eastAsia"/>
          <w:sz w:val="24"/>
          <w:vertAlign w:val="subscript"/>
          <w:rPrChange w:id="278" w:author="Shota Miyawaki" w:date="2017-01-10T23:11:00Z">
            <w:rPr>
              <w:rFonts w:ascii="Times New Roman" w:hAnsi="Times New Roman" w:hint="eastAsia"/>
              <w:sz w:val="24"/>
              <w:u w:val="single"/>
              <w:vertAlign w:val="subscript"/>
            </w:rPr>
          </w:rPrChange>
        </w:rPr>
        <w:t>B</w:t>
      </w:r>
      <w:r w:rsidRPr="008A67A5">
        <w:rPr>
          <w:rFonts w:ascii="Times New Roman" w:hAnsi="Times New Roman" w:hint="eastAsia"/>
          <w:sz w:val="24"/>
          <w:rPrChange w:id="279" w:author="Shota Miyawaki" w:date="2017-01-10T23:11:00Z">
            <w:rPr>
              <w:rFonts w:ascii="Times New Roman" w:hAnsi="Times New Roman" w:hint="eastAsia"/>
              <w:sz w:val="24"/>
              <w:u w:val="single"/>
            </w:rPr>
          </w:rPrChange>
        </w:rPr>
        <w:t>T</w:t>
      </w:r>
      <w:r w:rsidRPr="008A67A5">
        <w:rPr>
          <w:rFonts w:ascii="Times New Roman" w:hAnsi="Times New Roman" w:hint="eastAsia"/>
          <w:sz w:val="24"/>
          <w:vertAlign w:val="subscript"/>
          <w:rPrChange w:id="280" w:author="Shota Miyawaki" w:date="2017-01-10T23:11:00Z">
            <w:rPr>
              <w:rFonts w:ascii="Times New Roman" w:hAnsi="Times New Roman" w:hint="eastAsia"/>
              <w:sz w:val="24"/>
              <w:u w:val="single"/>
              <w:vertAlign w:val="subscript"/>
            </w:rPr>
          </w:rPrChange>
        </w:rPr>
        <w:t>l</w:t>
      </w:r>
      <w:proofErr w:type="spellEnd"/>
      <w:r w:rsidRPr="008A67A5">
        <w:rPr>
          <w:rFonts w:ascii="Times New Roman" w:hAnsi="Times New Roman" w:hint="eastAsia"/>
          <w:sz w:val="24"/>
          <w:rPrChange w:id="281" w:author="Shota Miyawaki" w:date="2017-01-10T23:11:00Z">
            <w:rPr>
              <w:rFonts w:ascii="Times New Roman" w:hAnsi="Times New Roman" w:hint="eastAsia"/>
              <w:sz w:val="24"/>
              <w:u w:val="single"/>
            </w:rPr>
          </w:rPrChange>
        </w:rPr>
        <w:t>)</w:t>
      </w:r>
      <w:r w:rsidRPr="008A67A5">
        <w:rPr>
          <w:rFonts w:ascii="Times New Roman" w:hAnsi="Times New Roman" w:hint="eastAsia"/>
          <w:sz w:val="24"/>
          <w:rPrChange w:id="282" w:author="Shota Miyawaki" w:date="2017-01-10T23:11:00Z">
            <w:rPr>
              <w:rFonts w:ascii="Times New Roman" w:hAnsi="Times New Roman" w:hint="eastAsia"/>
              <w:sz w:val="24"/>
              <w:u w:val="single"/>
            </w:rPr>
          </w:rPrChange>
        </w:rPr>
        <w:t>‐</w:t>
      </w:r>
      <w:r w:rsidRPr="008A67A5">
        <w:rPr>
          <w:rFonts w:ascii="Times New Roman" w:hAnsi="Times New Roman" w:hint="eastAsia"/>
          <w:sz w:val="24"/>
          <w:rPrChange w:id="283" w:author="Shota Miyawaki" w:date="2017-01-10T23:11:00Z">
            <w:rPr>
              <w:rFonts w:ascii="Times New Roman" w:hAnsi="Times New Roman" w:hint="eastAsia"/>
              <w:sz w:val="24"/>
              <w:u w:val="single"/>
            </w:rPr>
          </w:rPrChange>
        </w:rPr>
        <w:t>1/(</w:t>
      </w:r>
      <w:proofErr w:type="spellStart"/>
      <w:r w:rsidRPr="008A67A5">
        <w:rPr>
          <w:rFonts w:ascii="Times New Roman" w:hAnsi="Times New Roman" w:hint="eastAsia"/>
          <w:sz w:val="24"/>
          <w:rPrChange w:id="284" w:author="Shota Miyawaki" w:date="2017-01-10T23:11:00Z">
            <w:rPr>
              <w:rFonts w:ascii="Times New Roman" w:hAnsi="Times New Roman" w:hint="eastAsia"/>
              <w:sz w:val="24"/>
              <w:u w:val="single"/>
            </w:rPr>
          </w:rPrChange>
        </w:rPr>
        <w:t>k</w:t>
      </w:r>
      <w:r w:rsidRPr="008A67A5">
        <w:rPr>
          <w:rFonts w:ascii="Times New Roman" w:hAnsi="Times New Roman" w:hint="eastAsia"/>
          <w:sz w:val="24"/>
          <w:vertAlign w:val="subscript"/>
          <w:rPrChange w:id="285" w:author="Shota Miyawaki" w:date="2017-01-10T23:11:00Z">
            <w:rPr>
              <w:rFonts w:ascii="Times New Roman" w:hAnsi="Times New Roman" w:hint="eastAsia"/>
              <w:sz w:val="24"/>
              <w:u w:val="single"/>
              <w:vertAlign w:val="subscript"/>
            </w:rPr>
          </w:rPrChange>
        </w:rPr>
        <w:t>B</w:t>
      </w:r>
      <w:r w:rsidRPr="008A67A5">
        <w:rPr>
          <w:rFonts w:ascii="Times New Roman" w:hAnsi="Times New Roman" w:hint="eastAsia"/>
          <w:sz w:val="24"/>
          <w:rPrChange w:id="286" w:author="Shota Miyawaki" w:date="2017-01-10T23:11:00Z">
            <w:rPr>
              <w:rFonts w:ascii="Times New Roman" w:hAnsi="Times New Roman" w:hint="eastAsia"/>
              <w:sz w:val="24"/>
              <w:u w:val="single"/>
            </w:rPr>
          </w:rPrChange>
        </w:rPr>
        <w:t>T</w:t>
      </w:r>
      <w:r w:rsidRPr="008A67A5">
        <w:rPr>
          <w:rFonts w:ascii="Times New Roman" w:hAnsi="Times New Roman" w:hint="eastAsia"/>
          <w:sz w:val="24"/>
          <w:vertAlign w:val="subscript"/>
          <w:rPrChange w:id="287" w:author="Shota Miyawaki" w:date="2017-01-10T23:11:00Z">
            <w:rPr>
              <w:rFonts w:ascii="Times New Roman" w:hAnsi="Times New Roman" w:hint="eastAsia"/>
              <w:sz w:val="24"/>
              <w:u w:val="single"/>
              <w:vertAlign w:val="subscript"/>
            </w:rPr>
          </w:rPrChange>
        </w:rPr>
        <w:t>m</w:t>
      </w:r>
      <w:proofErr w:type="spellEnd"/>
      <w:r w:rsidR="00B2654C" w:rsidRPr="008A67A5">
        <w:rPr>
          <w:rFonts w:ascii="Times New Roman" w:hAnsi="Times New Roman" w:hint="eastAsia"/>
          <w:sz w:val="24"/>
          <w:rPrChange w:id="288" w:author="Shota Miyawaki" w:date="2017-01-10T23:11:00Z">
            <w:rPr>
              <w:rFonts w:ascii="Times New Roman" w:hAnsi="Times New Roman" w:hint="eastAsia"/>
              <w:sz w:val="24"/>
              <w:u w:val="single"/>
            </w:rPr>
          </w:rPrChange>
        </w:rPr>
        <w:t>)</w:t>
      </w:r>
      <w:r w:rsidR="00B2654C" w:rsidRPr="008A67A5">
        <w:rPr>
          <w:rFonts w:ascii="Times New Roman" w:hAnsi="Times New Roman" w:hint="eastAsia"/>
          <w:sz w:val="24"/>
          <w:rPrChange w:id="289" w:author="Shota Miyawaki" w:date="2017-01-10T23:11:00Z">
            <w:rPr>
              <w:rFonts w:ascii="Times New Roman" w:hAnsi="Times New Roman" w:hint="eastAsia"/>
              <w:sz w:val="24"/>
              <w:u w:val="single"/>
            </w:rPr>
          </w:rPrChange>
        </w:rPr>
        <w:t>、</w:t>
      </w:r>
      <w:r w:rsidRPr="008A67A5">
        <w:rPr>
          <w:rFonts w:ascii="Times New Roman" w:hAnsi="Times New Roman"/>
          <w:sz w:val="24"/>
          <w:rPrChange w:id="290" w:author="Shota Miyawaki" w:date="2017-01-10T23:11:00Z">
            <w:rPr>
              <w:rFonts w:ascii="Times New Roman" w:hAnsi="Times New Roman"/>
              <w:sz w:val="24"/>
              <w:u w:val="single"/>
            </w:rPr>
          </w:rPrChange>
        </w:rPr>
        <w:t>ΔΕ</w:t>
      </w:r>
      <w:r w:rsidRPr="008A67A5">
        <w:rPr>
          <w:rFonts w:ascii="Times New Roman" w:hAnsi="Times New Roman" w:hint="eastAsia"/>
          <w:sz w:val="24"/>
          <w:rPrChange w:id="291" w:author="Shota Miyawaki" w:date="2017-01-10T23:11:00Z">
            <w:rPr>
              <w:rFonts w:ascii="Times New Roman" w:hAnsi="Times New Roman" w:hint="eastAsia"/>
              <w:sz w:val="24"/>
              <w:u w:val="single"/>
            </w:rPr>
          </w:rPrChange>
        </w:rPr>
        <w:t xml:space="preserve"> = </w:t>
      </w:r>
      <w:proofErr w:type="spellStart"/>
      <w:r w:rsidRPr="008A67A5">
        <w:rPr>
          <w:rFonts w:ascii="Times New Roman" w:hAnsi="Times New Roman" w:hint="eastAsia"/>
          <w:sz w:val="24"/>
          <w:rPrChange w:id="292" w:author="Shota Miyawaki" w:date="2017-01-10T23:11:00Z">
            <w:rPr>
              <w:rFonts w:ascii="Times New Roman" w:hAnsi="Times New Roman" w:hint="eastAsia"/>
              <w:sz w:val="24"/>
              <w:u w:val="single"/>
            </w:rPr>
          </w:rPrChange>
        </w:rPr>
        <w:t>E</w:t>
      </w:r>
      <w:r w:rsidRPr="008A67A5">
        <w:rPr>
          <w:rFonts w:ascii="Times New Roman" w:hAnsi="Times New Roman" w:hint="eastAsia"/>
          <w:sz w:val="24"/>
          <w:vertAlign w:val="subscript"/>
          <w:rPrChange w:id="293" w:author="Shota Miyawaki" w:date="2017-01-10T23:11:00Z">
            <w:rPr>
              <w:rFonts w:ascii="Times New Roman" w:hAnsi="Times New Roman" w:hint="eastAsia"/>
              <w:sz w:val="24"/>
              <w:u w:val="single"/>
              <w:vertAlign w:val="subscript"/>
            </w:rPr>
          </w:rPrChange>
        </w:rPr>
        <w:t>i</w:t>
      </w:r>
      <w:proofErr w:type="spellEnd"/>
      <w:r w:rsidRPr="008A67A5">
        <w:rPr>
          <w:rFonts w:ascii="Times New Roman" w:hAnsi="Times New Roman" w:hint="eastAsia"/>
          <w:sz w:val="24"/>
          <w:rPrChange w:id="294" w:author="Shota Miyawaki" w:date="2017-01-10T23:11:00Z">
            <w:rPr>
              <w:rFonts w:ascii="Times New Roman" w:hAnsi="Times New Roman" w:hint="eastAsia"/>
              <w:sz w:val="24"/>
              <w:u w:val="single"/>
            </w:rPr>
          </w:rPrChange>
        </w:rPr>
        <w:t>‐</w:t>
      </w:r>
      <w:proofErr w:type="spellStart"/>
      <w:r w:rsidRPr="008A67A5">
        <w:rPr>
          <w:rFonts w:ascii="Times New Roman" w:hAnsi="Times New Roman" w:hint="eastAsia"/>
          <w:sz w:val="24"/>
          <w:rPrChange w:id="295" w:author="Shota Miyawaki" w:date="2017-01-10T23:11:00Z">
            <w:rPr>
              <w:rFonts w:ascii="Times New Roman" w:hAnsi="Times New Roman" w:hint="eastAsia"/>
              <w:sz w:val="24"/>
              <w:u w:val="single"/>
            </w:rPr>
          </w:rPrChange>
        </w:rPr>
        <w:t>E</w:t>
      </w:r>
      <w:r w:rsidRPr="008A67A5">
        <w:rPr>
          <w:rFonts w:ascii="Times New Roman" w:hAnsi="Times New Roman" w:hint="eastAsia"/>
          <w:sz w:val="24"/>
          <w:vertAlign w:val="subscript"/>
          <w:rPrChange w:id="296" w:author="Shota Miyawaki" w:date="2017-01-10T23:11:00Z">
            <w:rPr>
              <w:rFonts w:ascii="Times New Roman" w:hAnsi="Times New Roman" w:hint="eastAsia"/>
              <w:sz w:val="24"/>
              <w:u w:val="single"/>
              <w:vertAlign w:val="subscript"/>
            </w:rPr>
          </w:rPrChange>
        </w:rPr>
        <w:t>j</w:t>
      </w:r>
      <w:proofErr w:type="spellEnd"/>
      <w:r w:rsidRPr="008A67A5">
        <w:rPr>
          <w:rFonts w:ascii="Times New Roman" w:hAnsi="Times New Roman" w:hint="eastAsia"/>
          <w:sz w:val="24"/>
          <w:rPrChange w:id="297" w:author="Shota Miyawaki" w:date="2017-01-10T23:11:00Z">
            <w:rPr>
              <w:rFonts w:ascii="Times New Roman" w:hAnsi="Times New Roman" w:hint="eastAsia"/>
              <w:sz w:val="24"/>
              <w:u w:val="single"/>
            </w:rPr>
          </w:rPrChange>
        </w:rPr>
        <w:t>で</w:t>
      </w:r>
      <w:r w:rsidR="00B2654C" w:rsidRPr="008A67A5">
        <w:rPr>
          <w:rFonts w:ascii="Times New Roman" w:hAnsi="Times New Roman" w:hint="eastAsia"/>
          <w:sz w:val="24"/>
          <w:rPrChange w:id="298" w:author="Shota Miyawaki" w:date="2017-01-10T23:11:00Z">
            <w:rPr>
              <w:rFonts w:ascii="Times New Roman" w:hAnsi="Times New Roman" w:hint="eastAsia"/>
              <w:sz w:val="24"/>
              <w:u w:val="single"/>
            </w:rPr>
          </w:rPrChange>
        </w:rPr>
        <w:t>、</w:t>
      </w:r>
      <w:r w:rsidRPr="008A67A5">
        <w:rPr>
          <w:rFonts w:ascii="Times New Roman" w:hAnsi="Times New Roman" w:hint="eastAsia"/>
          <w:sz w:val="24"/>
          <w:rPrChange w:id="299" w:author="Shota Miyawaki" w:date="2017-01-10T23:11:00Z">
            <w:rPr>
              <w:rFonts w:ascii="Times New Roman" w:hAnsi="Times New Roman" w:hint="eastAsia"/>
              <w:sz w:val="24"/>
              <w:u w:val="single"/>
            </w:rPr>
          </w:rPrChange>
        </w:rPr>
        <w:t xml:space="preserve"> k</w:t>
      </w:r>
      <w:r w:rsidRPr="008A67A5">
        <w:rPr>
          <w:rFonts w:ascii="Times New Roman" w:hAnsi="Times New Roman" w:hint="eastAsia"/>
          <w:sz w:val="24"/>
          <w:vertAlign w:val="subscript"/>
          <w:rPrChange w:id="300" w:author="Shota Miyawaki" w:date="2017-01-10T23:11:00Z">
            <w:rPr>
              <w:rFonts w:ascii="Times New Roman" w:hAnsi="Times New Roman" w:hint="eastAsia"/>
              <w:sz w:val="24"/>
              <w:u w:val="single"/>
              <w:vertAlign w:val="subscript"/>
            </w:rPr>
          </w:rPrChange>
        </w:rPr>
        <w:t>B</w:t>
      </w:r>
      <w:r w:rsidRPr="008A67A5">
        <w:rPr>
          <w:rFonts w:ascii="Times New Roman" w:hAnsi="Times New Roman" w:hint="eastAsia"/>
          <w:sz w:val="24"/>
          <w:rPrChange w:id="301" w:author="Shota Miyawaki" w:date="2017-01-10T23:11:00Z">
            <w:rPr>
              <w:rFonts w:ascii="Times New Roman" w:hAnsi="Times New Roman" w:hint="eastAsia"/>
              <w:sz w:val="24"/>
              <w:u w:val="single"/>
            </w:rPr>
          </w:rPrChange>
        </w:rPr>
        <w:t>はボルツマン定数</w:t>
      </w:r>
      <w:r w:rsidR="00B2654C" w:rsidRPr="008A67A5">
        <w:rPr>
          <w:rFonts w:ascii="Times New Roman" w:hAnsi="Times New Roman" w:hint="eastAsia"/>
          <w:sz w:val="24"/>
          <w:rPrChange w:id="302" w:author="Shota Miyawaki" w:date="2017-01-10T23:11:00Z">
            <w:rPr>
              <w:rFonts w:ascii="Times New Roman" w:hAnsi="Times New Roman" w:hint="eastAsia"/>
              <w:sz w:val="24"/>
              <w:u w:val="single"/>
            </w:rPr>
          </w:rPrChange>
        </w:rPr>
        <w:t>、</w:t>
      </w:r>
      <w:r w:rsidRPr="008A67A5">
        <w:rPr>
          <w:rFonts w:ascii="Times New Roman" w:hAnsi="Times New Roman" w:hint="eastAsia"/>
          <w:sz w:val="24"/>
          <w:rPrChange w:id="303" w:author="Shota Miyawaki" w:date="2017-01-10T23:11:00Z">
            <w:rPr>
              <w:rFonts w:ascii="Times New Roman" w:hAnsi="Times New Roman" w:hint="eastAsia"/>
              <w:sz w:val="24"/>
              <w:u w:val="single"/>
            </w:rPr>
          </w:rPrChange>
        </w:rPr>
        <w:t>E</w:t>
      </w:r>
      <w:r w:rsidRPr="008A67A5">
        <w:rPr>
          <w:rFonts w:ascii="Times New Roman" w:hAnsi="Times New Roman" w:hint="eastAsia"/>
          <w:sz w:val="24"/>
          <w:rPrChange w:id="304" w:author="Shota Miyawaki" w:date="2017-01-10T23:11:00Z">
            <w:rPr>
              <w:rFonts w:ascii="Times New Roman" w:hAnsi="Times New Roman" w:hint="eastAsia"/>
              <w:sz w:val="24"/>
              <w:u w:val="single"/>
            </w:rPr>
          </w:rPrChange>
        </w:rPr>
        <w:t>はレプリカ</w:t>
      </w:r>
      <w:proofErr w:type="spellStart"/>
      <w:r w:rsidR="00B2654C" w:rsidRPr="008A67A5">
        <w:rPr>
          <w:rFonts w:ascii="Times New Roman" w:hAnsi="Times New Roman" w:hint="eastAsia"/>
          <w:sz w:val="24"/>
          <w:rPrChange w:id="305" w:author="Shota Miyawaki" w:date="2017-01-10T23:11:00Z">
            <w:rPr>
              <w:rFonts w:ascii="Times New Roman" w:hAnsi="Times New Roman" w:hint="eastAsia"/>
              <w:sz w:val="24"/>
              <w:u w:val="single"/>
            </w:rPr>
          </w:rPrChange>
        </w:rPr>
        <w:t>i</w:t>
      </w:r>
      <w:proofErr w:type="spellEnd"/>
      <w:r w:rsidR="00B2654C" w:rsidRPr="008A67A5">
        <w:rPr>
          <w:rFonts w:ascii="Times New Roman" w:hAnsi="Times New Roman" w:hint="eastAsia"/>
          <w:sz w:val="24"/>
          <w:rPrChange w:id="306" w:author="Shota Miyawaki" w:date="2017-01-10T23:11:00Z">
            <w:rPr>
              <w:rFonts w:ascii="Times New Roman" w:hAnsi="Times New Roman" w:hint="eastAsia"/>
              <w:sz w:val="24"/>
              <w:u w:val="single"/>
            </w:rPr>
          </w:rPrChange>
        </w:rPr>
        <w:t>、</w:t>
      </w:r>
      <w:r w:rsidRPr="008A67A5">
        <w:rPr>
          <w:rFonts w:ascii="Times New Roman" w:hAnsi="Times New Roman" w:hint="eastAsia"/>
          <w:sz w:val="24"/>
          <w:rPrChange w:id="307" w:author="Shota Miyawaki" w:date="2017-01-10T23:11:00Z">
            <w:rPr>
              <w:rFonts w:ascii="Times New Roman" w:hAnsi="Times New Roman" w:hint="eastAsia"/>
              <w:sz w:val="24"/>
              <w:u w:val="single"/>
            </w:rPr>
          </w:rPrChange>
        </w:rPr>
        <w:t>j</w:t>
      </w:r>
      <w:r w:rsidRPr="008A67A5">
        <w:rPr>
          <w:rFonts w:ascii="Times New Roman" w:hAnsi="Times New Roman" w:hint="eastAsia"/>
          <w:sz w:val="24"/>
          <w:rPrChange w:id="308" w:author="Shota Miyawaki" w:date="2017-01-10T23:11:00Z">
            <w:rPr>
              <w:rFonts w:ascii="Times New Roman" w:hAnsi="Times New Roman" w:hint="eastAsia"/>
              <w:sz w:val="24"/>
              <w:u w:val="single"/>
            </w:rPr>
          </w:rPrChange>
        </w:rPr>
        <w:t>における交換を行う前のポテンシャルエネルギーに対応している</w:t>
      </w:r>
      <w:r w:rsidR="00956029" w:rsidRPr="008A67A5">
        <w:rPr>
          <w:rFonts w:ascii="Times New Roman" w:hAnsi="Times New Roman" w:hint="eastAsia"/>
          <w:sz w:val="24"/>
          <w:rPrChange w:id="309" w:author="Shota Miyawaki" w:date="2017-01-10T23:11:00Z">
            <w:rPr>
              <w:rFonts w:ascii="Times New Roman" w:hAnsi="Times New Roman" w:hint="eastAsia"/>
              <w:sz w:val="24"/>
              <w:u w:val="single"/>
            </w:rPr>
          </w:rPrChange>
        </w:rPr>
        <w:t>。</w:t>
      </w:r>
      <w:r w:rsidRPr="008A67A5">
        <w:rPr>
          <w:rFonts w:ascii="Times New Roman" w:hAnsi="Times New Roman" w:hint="eastAsia"/>
          <w:sz w:val="24"/>
          <w:rPrChange w:id="310" w:author="Shota Miyawaki" w:date="2017-01-10T23:11:00Z">
            <w:rPr>
              <w:rFonts w:ascii="Times New Roman" w:hAnsi="Times New Roman" w:hint="eastAsia"/>
              <w:sz w:val="24"/>
              <w:u w:val="single"/>
            </w:rPr>
          </w:rPrChange>
        </w:rPr>
        <w:t>系の温度</w:t>
      </w:r>
      <w:r w:rsidRPr="008A67A5">
        <w:rPr>
          <w:rFonts w:ascii="Times New Roman" w:hAnsi="Times New Roman" w:hint="eastAsia"/>
          <w:sz w:val="24"/>
          <w:rPrChange w:id="311" w:author="Shota Miyawaki" w:date="2017-01-10T23:11:00Z">
            <w:rPr>
              <w:rFonts w:ascii="Times New Roman" w:hAnsi="Times New Roman" w:hint="eastAsia"/>
              <w:sz w:val="24"/>
              <w:u w:val="single"/>
            </w:rPr>
          </w:rPrChange>
        </w:rPr>
        <w:t>T</w:t>
      </w:r>
      <w:r w:rsidRPr="008A67A5">
        <w:rPr>
          <w:rFonts w:ascii="Times New Roman" w:hAnsi="Times New Roman" w:hint="eastAsia"/>
          <w:sz w:val="24"/>
          <w:vertAlign w:val="subscript"/>
          <w:rPrChange w:id="312" w:author="Shota Miyawaki" w:date="2017-01-10T23:11:00Z">
            <w:rPr>
              <w:rFonts w:ascii="Times New Roman" w:hAnsi="Times New Roman" w:hint="eastAsia"/>
              <w:sz w:val="24"/>
              <w:u w:val="single"/>
              <w:vertAlign w:val="subscript"/>
            </w:rPr>
          </w:rPrChange>
        </w:rPr>
        <w:t>l</w:t>
      </w:r>
      <w:r w:rsidRPr="008A67A5">
        <w:rPr>
          <w:rFonts w:ascii="Times New Roman" w:hAnsi="Times New Roman" w:hint="eastAsia"/>
          <w:sz w:val="24"/>
          <w:rPrChange w:id="313" w:author="Shota Miyawaki" w:date="2017-01-10T23:11:00Z">
            <w:rPr>
              <w:rFonts w:ascii="Times New Roman" w:hAnsi="Times New Roman" w:hint="eastAsia"/>
              <w:sz w:val="24"/>
              <w:u w:val="single"/>
            </w:rPr>
          </w:rPrChange>
        </w:rPr>
        <w:t>はレプリカ</w:t>
      </w:r>
      <w:proofErr w:type="spellStart"/>
      <w:r w:rsidRPr="008A67A5">
        <w:rPr>
          <w:rFonts w:ascii="Times New Roman" w:hAnsi="Times New Roman" w:hint="eastAsia"/>
          <w:sz w:val="24"/>
          <w:rPrChange w:id="314" w:author="Shota Miyawaki" w:date="2017-01-10T23:11:00Z">
            <w:rPr>
              <w:rFonts w:ascii="Times New Roman" w:hAnsi="Times New Roman" w:hint="eastAsia"/>
              <w:sz w:val="24"/>
              <w:u w:val="single"/>
            </w:rPr>
          </w:rPrChange>
        </w:rPr>
        <w:t>i</w:t>
      </w:r>
      <w:proofErr w:type="spellEnd"/>
      <w:r w:rsidRPr="008A67A5">
        <w:rPr>
          <w:rFonts w:ascii="Times New Roman" w:hAnsi="Times New Roman" w:hint="eastAsia"/>
          <w:sz w:val="24"/>
          <w:rPrChange w:id="315" w:author="Shota Miyawaki" w:date="2017-01-10T23:11:00Z">
            <w:rPr>
              <w:rFonts w:ascii="Times New Roman" w:hAnsi="Times New Roman" w:hint="eastAsia"/>
              <w:sz w:val="24"/>
              <w:u w:val="single"/>
            </w:rPr>
          </w:rPrChange>
        </w:rPr>
        <w:t>の温度に</w:t>
      </w:r>
      <w:r w:rsidR="00B2654C" w:rsidRPr="008A67A5">
        <w:rPr>
          <w:rFonts w:ascii="Times New Roman" w:hAnsi="Times New Roman" w:hint="eastAsia"/>
          <w:sz w:val="24"/>
          <w:rPrChange w:id="316" w:author="Shota Miyawaki" w:date="2017-01-10T23:11:00Z">
            <w:rPr>
              <w:rFonts w:ascii="Times New Roman" w:hAnsi="Times New Roman" w:hint="eastAsia"/>
              <w:sz w:val="24"/>
              <w:u w:val="single"/>
            </w:rPr>
          </w:rPrChange>
        </w:rPr>
        <w:t>、</w:t>
      </w:r>
      <w:r w:rsidRPr="008A67A5">
        <w:rPr>
          <w:rFonts w:ascii="Times New Roman" w:hAnsi="Times New Roman" w:hint="eastAsia"/>
          <w:sz w:val="24"/>
          <w:rPrChange w:id="317" w:author="Shota Miyawaki" w:date="2017-01-10T23:11:00Z">
            <w:rPr>
              <w:rFonts w:ascii="Times New Roman" w:hAnsi="Times New Roman" w:hint="eastAsia"/>
              <w:sz w:val="24"/>
              <w:u w:val="single"/>
            </w:rPr>
          </w:rPrChange>
        </w:rPr>
        <w:t>T</w:t>
      </w:r>
      <w:r w:rsidRPr="008A67A5">
        <w:rPr>
          <w:rFonts w:ascii="Times New Roman" w:hAnsi="Times New Roman" w:hint="eastAsia"/>
          <w:sz w:val="24"/>
          <w:vertAlign w:val="subscript"/>
          <w:rPrChange w:id="318" w:author="Shota Miyawaki" w:date="2017-01-10T23:11:00Z">
            <w:rPr>
              <w:rFonts w:ascii="Times New Roman" w:hAnsi="Times New Roman" w:hint="eastAsia"/>
              <w:sz w:val="24"/>
              <w:u w:val="single"/>
              <w:vertAlign w:val="subscript"/>
            </w:rPr>
          </w:rPrChange>
        </w:rPr>
        <w:t>m</w:t>
      </w:r>
      <w:r w:rsidRPr="008A67A5">
        <w:rPr>
          <w:rFonts w:ascii="Times New Roman" w:hAnsi="Times New Roman" w:hint="eastAsia"/>
          <w:sz w:val="24"/>
          <w:rPrChange w:id="319" w:author="Shota Miyawaki" w:date="2017-01-10T23:11:00Z">
            <w:rPr>
              <w:rFonts w:ascii="Times New Roman" w:hAnsi="Times New Roman" w:hint="eastAsia"/>
              <w:sz w:val="24"/>
              <w:u w:val="single"/>
            </w:rPr>
          </w:rPrChange>
        </w:rPr>
        <w:t>はレプリカ</w:t>
      </w:r>
      <w:r w:rsidRPr="008A67A5">
        <w:rPr>
          <w:rFonts w:ascii="Times New Roman" w:hAnsi="Times New Roman" w:hint="eastAsia"/>
          <w:sz w:val="24"/>
          <w:rPrChange w:id="320" w:author="Shota Miyawaki" w:date="2017-01-10T23:11:00Z">
            <w:rPr>
              <w:rFonts w:ascii="Times New Roman" w:hAnsi="Times New Roman" w:hint="eastAsia"/>
              <w:sz w:val="24"/>
              <w:u w:val="single"/>
            </w:rPr>
          </w:rPrChange>
        </w:rPr>
        <w:t>j</w:t>
      </w:r>
      <w:r w:rsidRPr="008A67A5">
        <w:rPr>
          <w:rFonts w:ascii="Times New Roman" w:hAnsi="Times New Roman" w:hint="eastAsia"/>
          <w:sz w:val="24"/>
          <w:rPrChange w:id="321" w:author="Shota Miyawaki" w:date="2017-01-10T23:11:00Z">
            <w:rPr>
              <w:rFonts w:ascii="Times New Roman" w:hAnsi="Times New Roman" w:hint="eastAsia"/>
              <w:sz w:val="24"/>
              <w:u w:val="single"/>
            </w:rPr>
          </w:rPrChange>
        </w:rPr>
        <w:t>の温度に対応している</w:t>
      </w:r>
      <w:r w:rsidR="00B2654C" w:rsidRPr="008A67A5">
        <w:rPr>
          <w:rFonts w:ascii="Times New Roman" w:hAnsi="Times New Roman" w:hint="eastAsia"/>
          <w:sz w:val="24"/>
          <w:rPrChange w:id="322" w:author="Shota Miyawaki" w:date="2017-01-10T23:11:00Z">
            <w:rPr>
              <w:rFonts w:ascii="Times New Roman" w:hAnsi="Times New Roman" w:hint="eastAsia"/>
              <w:sz w:val="24"/>
              <w:u w:val="single"/>
            </w:rPr>
          </w:rPrChange>
        </w:rPr>
        <w:t>。</w:t>
      </w:r>
      <w:ins w:id="323" w:author="Shota Miyawaki" w:date="2017-01-10T23:39:00Z">
        <w:r w:rsidR="00940C64" w:rsidRPr="00940C64">
          <w:rPr>
            <w:rFonts w:ascii="Times New Roman" w:hAnsi="Times New Roman"/>
            <w:sz w:val="24"/>
            <w:vertAlign w:val="subscript"/>
            <w:rPrChange w:id="324" w:author="Shota Miyawaki" w:date="2017-01-10T23:39:00Z">
              <w:rPr>
                <w:rFonts w:ascii="Times New Roman" w:hAnsi="Times New Roman"/>
                <w:sz w:val="24"/>
              </w:rPr>
            </w:rPrChange>
          </w:rPr>
          <w:t>[3]</w:t>
        </w:r>
      </w:ins>
      <w:del w:id="325" w:author="Shota Miyawaki" w:date="2017-01-10T23:39:00Z">
        <w:r w:rsidR="005A318C" w:rsidRPr="008A67A5" w:rsidDel="00940C64">
          <w:rPr>
            <w:rFonts w:ascii="Times New Roman" w:hAnsi="Times New Roman" w:hint="eastAsia"/>
            <w:sz w:val="24"/>
            <w:rPrChange w:id="326" w:author="Shota Miyawaki" w:date="2017-01-10T23:11:00Z">
              <w:rPr>
                <w:rFonts w:ascii="Times New Roman" w:hAnsi="Times New Roman" w:hint="eastAsia"/>
                <w:sz w:val="24"/>
                <w:u w:val="single"/>
              </w:rPr>
            </w:rPrChange>
          </w:rPr>
          <w:delText>従来の</w:delText>
        </w:r>
        <w:r w:rsidR="005A318C" w:rsidRPr="008A67A5" w:rsidDel="00940C64">
          <w:rPr>
            <w:rFonts w:ascii="Times New Roman" w:hAnsi="Times New Roman" w:hint="eastAsia"/>
            <w:sz w:val="24"/>
            <w:rPrChange w:id="327" w:author="Shota Miyawaki" w:date="2017-01-10T23:11:00Z">
              <w:rPr>
                <w:rFonts w:ascii="Times New Roman" w:hAnsi="Times New Roman" w:hint="eastAsia"/>
                <w:sz w:val="24"/>
                <w:u w:val="single"/>
              </w:rPr>
            </w:rPrChange>
          </w:rPr>
          <w:delText>MD</w:delText>
        </w:r>
        <w:r w:rsidRPr="008A67A5" w:rsidDel="00940C64">
          <w:rPr>
            <w:rFonts w:ascii="Times New Roman" w:hAnsi="Times New Roman" w:hint="eastAsia"/>
            <w:sz w:val="24"/>
            <w:rPrChange w:id="328" w:author="Shota Miyawaki" w:date="2017-01-10T23:11:00Z">
              <w:rPr>
                <w:rFonts w:ascii="Times New Roman" w:hAnsi="Times New Roman" w:hint="eastAsia"/>
                <w:sz w:val="24"/>
                <w:u w:val="single"/>
              </w:rPr>
            </w:rPrChange>
          </w:rPr>
          <w:delText>シミュレーションでは構造がエネルギー障壁のために準安定構造</w:delText>
        </w:r>
        <w:r w:rsidR="00956029" w:rsidRPr="008A67A5" w:rsidDel="00940C64">
          <w:rPr>
            <w:rFonts w:ascii="Times New Roman" w:hAnsi="Times New Roman" w:hint="eastAsia"/>
            <w:sz w:val="24"/>
            <w:rPrChange w:id="329" w:author="Shota Miyawaki" w:date="2017-01-10T23:11:00Z">
              <w:rPr>
                <w:rFonts w:ascii="Times New Roman" w:hAnsi="Times New Roman" w:hint="eastAsia"/>
                <w:sz w:val="24"/>
                <w:u w:val="single"/>
              </w:rPr>
            </w:rPrChange>
          </w:rPr>
          <w:delText>にとらわれてしまい最安定構造にたどり着けないという問題点があった</w:delText>
        </w:r>
        <w:r w:rsidR="00B90B08" w:rsidRPr="008A67A5" w:rsidDel="00940C64">
          <w:rPr>
            <w:rFonts w:ascii="Times New Roman" w:hAnsi="Times New Roman" w:hint="eastAsia"/>
            <w:sz w:val="24"/>
            <w:rPrChange w:id="330" w:author="Shota Miyawaki" w:date="2017-01-10T23:11:00Z">
              <w:rPr>
                <w:rFonts w:ascii="Times New Roman" w:hAnsi="Times New Roman" w:hint="eastAsia"/>
                <w:sz w:val="24"/>
                <w:u w:val="single"/>
              </w:rPr>
            </w:rPrChange>
          </w:rPr>
          <w:delText>。</w:delText>
        </w:r>
      </w:del>
      <w:del w:id="331" w:author="Shota Miyawaki" w:date="2017-01-10T23:35:00Z">
        <w:r w:rsidRPr="008A67A5" w:rsidDel="00324D6F">
          <w:rPr>
            <w:rFonts w:ascii="Times New Roman" w:hAnsi="Times New Roman" w:hint="eastAsia"/>
            <w:sz w:val="24"/>
            <w:rPrChange w:id="332" w:author="Shota Miyawaki" w:date="2017-01-10T23:11:00Z">
              <w:rPr>
                <w:rFonts w:ascii="Times New Roman" w:hAnsi="Times New Roman" w:hint="eastAsia"/>
                <w:sz w:val="24"/>
                <w:u w:val="single"/>
              </w:rPr>
            </w:rPrChange>
          </w:rPr>
          <w:delText>REMD</w:delText>
        </w:r>
        <w:r w:rsidRPr="008A67A5" w:rsidDel="00324D6F">
          <w:rPr>
            <w:rFonts w:ascii="Times New Roman" w:hAnsi="Times New Roman" w:hint="eastAsia"/>
            <w:sz w:val="24"/>
            <w:rPrChange w:id="333" w:author="Shota Miyawaki" w:date="2017-01-10T23:11:00Z">
              <w:rPr>
                <w:rFonts w:ascii="Times New Roman" w:hAnsi="Times New Roman" w:hint="eastAsia"/>
                <w:sz w:val="24"/>
                <w:u w:val="single"/>
              </w:rPr>
            </w:rPrChange>
          </w:rPr>
          <w:delText>シミュレーションでは</w:delText>
        </w:r>
        <w:r w:rsidR="005A318C" w:rsidRPr="008A67A5" w:rsidDel="00324D6F">
          <w:rPr>
            <w:rFonts w:ascii="Times New Roman" w:hAnsi="Times New Roman" w:hint="eastAsia"/>
            <w:sz w:val="24"/>
            <w:rPrChange w:id="334" w:author="Shota Miyawaki" w:date="2017-01-10T23:11:00Z">
              <w:rPr>
                <w:rFonts w:ascii="Times New Roman" w:hAnsi="Times New Roman" w:hint="eastAsia"/>
                <w:sz w:val="24"/>
                <w:u w:val="single"/>
              </w:rPr>
            </w:rPrChange>
          </w:rPr>
          <w:delText>温度交換を行うことで</w:delText>
        </w:r>
        <w:r w:rsidRPr="008A67A5" w:rsidDel="00324D6F">
          <w:rPr>
            <w:rFonts w:ascii="Times New Roman" w:hAnsi="Times New Roman" w:hint="eastAsia"/>
            <w:sz w:val="24"/>
            <w:rPrChange w:id="335" w:author="Shota Miyawaki" w:date="2017-01-10T23:11:00Z">
              <w:rPr>
                <w:rFonts w:ascii="Times New Roman" w:hAnsi="Times New Roman" w:hint="eastAsia"/>
                <w:sz w:val="24"/>
                <w:u w:val="single"/>
              </w:rPr>
            </w:rPrChange>
          </w:rPr>
          <w:delText>エネルギー</w:delText>
        </w:r>
        <w:r w:rsidR="00B90B08" w:rsidRPr="008A67A5" w:rsidDel="00324D6F">
          <w:rPr>
            <w:rFonts w:ascii="Times New Roman" w:hAnsi="Times New Roman" w:hint="eastAsia"/>
            <w:sz w:val="24"/>
            <w:rPrChange w:id="336" w:author="Shota Miyawaki" w:date="2017-01-10T23:11:00Z">
              <w:rPr>
                <w:rFonts w:ascii="Times New Roman" w:hAnsi="Times New Roman" w:hint="eastAsia"/>
                <w:sz w:val="24"/>
                <w:u w:val="single"/>
              </w:rPr>
            </w:rPrChange>
          </w:rPr>
          <w:delText>障壁を越えることができる。</w:delText>
        </w:r>
        <w:r w:rsidR="00B90B08" w:rsidRPr="008A67A5" w:rsidDel="00324D6F">
          <w:rPr>
            <w:rFonts w:ascii="Times New Roman" w:hAnsi="Times New Roman"/>
            <w:sz w:val="24"/>
            <w:vertAlign w:val="subscript"/>
          </w:rPr>
          <w:delText>(3)</w:delText>
        </w:r>
        <w:r w:rsidR="005A318C" w:rsidDel="00324D6F">
          <w:rPr>
            <w:rFonts w:ascii="Times New Roman" w:hAnsi="Times New Roman" w:hint="eastAsia"/>
            <w:sz w:val="24"/>
          </w:rPr>
          <w:delText>高温状態における構造の自由化が可能になるため、幅</w:delText>
        </w:r>
        <w:r w:rsidR="00956029" w:rsidDel="00324D6F">
          <w:rPr>
            <w:rFonts w:ascii="Times New Roman" w:hAnsi="Times New Roman" w:hint="eastAsia"/>
            <w:sz w:val="24"/>
          </w:rPr>
          <w:delText>広くサンプリングすることが</w:delText>
        </w:r>
        <w:r w:rsidR="00B90B08" w:rsidDel="00324D6F">
          <w:rPr>
            <w:rFonts w:ascii="Times New Roman" w:hAnsi="Times New Roman" w:hint="eastAsia"/>
            <w:sz w:val="24"/>
          </w:rPr>
          <w:delText>できる</w:delText>
        </w:r>
        <w:r w:rsidR="00956029" w:rsidDel="00324D6F">
          <w:rPr>
            <w:rFonts w:ascii="Times New Roman" w:hAnsi="Times New Roman" w:hint="eastAsia"/>
            <w:sz w:val="24"/>
          </w:rPr>
          <w:delText>。</w:delText>
        </w:r>
        <w:commentRangeEnd w:id="234"/>
        <w:r w:rsidR="00F17E24" w:rsidDel="00324D6F">
          <w:rPr>
            <w:rStyle w:val="aa"/>
          </w:rPr>
          <w:commentReference w:id="234"/>
        </w:r>
      </w:del>
    </w:p>
    <w:p w14:paraId="1EB0A67B" w14:textId="77777777" w:rsidR="003241CD" w:rsidRDefault="003241CD" w:rsidP="00285072">
      <w:pPr>
        <w:rPr>
          <w:rFonts w:ascii="Times New Roman" w:hAnsi="Times New Roman"/>
          <w:sz w:val="24"/>
        </w:rPr>
      </w:pPr>
    </w:p>
    <w:p w14:paraId="79EF7F37" w14:textId="77777777" w:rsidR="003241CD" w:rsidRDefault="003241CD" w:rsidP="00285072">
      <w:pPr>
        <w:rPr>
          <w:rFonts w:ascii="Times New Roman" w:hAnsi="Times New Roman"/>
          <w:sz w:val="24"/>
        </w:rPr>
      </w:pPr>
    </w:p>
    <w:p w14:paraId="73F06C92" w14:textId="77777777" w:rsidR="003241CD" w:rsidRDefault="003241CD" w:rsidP="00285072">
      <w:pPr>
        <w:rPr>
          <w:rFonts w:ascii="Times New Roman" w:hAnsi="Times New Roman"/>
          <w:sz w:val="24"/>
        </w:rPr>
      </w:pPr>
    </w:p>
    <w:p w14:paraId="2D7B7265" w14:textId="77777777" w:rsidR="00E278DF" w:rsidRDefault="00E278DF" w:rsidP="00285072">
      <w:pPr>
        <w:rPr>
          <w:rFonts w:ascii="Times New Roman" w:hAnsi="Times New Roman"/>
          <w:sz w:val="24"/>
        </w:rPr>
      </w:pPr>
    </w:p>
    <w:p w14:paraId="6561220C" w14:textId="77777777" w:rsidR="00E278DF" w:rsidRDefault="00E278DF" w:rsidP="00285072">
      <w:pPr>
        <w:rPr>
          <w:rFonts w:ascii="Times New Roman" w:hAnsi="Times New Roman"/>
          <w:sz w:val="24"/>
        </w:rPr>
      </w:pPr>
    </w:p>
    <w:p w14:paraId="5A64254A" w14:textId="77777777" w:rsidR="00E278DF" w:rsidRDefault="00E278DF" w:rsidP="00285072">
      <w:pPr>
        <w:rPr>
          <w:rFonts w:ascii="Times New Roman" w:hAnsi="Times New Roman"/>
          <w:sz w:val="24"/>
        </w:rPr>
      </w:pPr>
    </w:p>
    <w:p w14:paraId="5FAB448B" w14:textId="77777777" w:rsidR="00F70F5B" w:rsidRDefault="00F70F5B">
      <w:pPr>
        <w:widowControl/>
        <w:jc w:val="left"/>
        <w:rPr>
          <w:ins w:id="337" w:author="Shota Miyawaki" w:date="2017-01-10T22:58:00Z"/>
          <w:rFonts w:ascii="Times New Roman" w:eastAsiaTheme="majorEastAsia" w:hAnsi="Times New Roman" w:cstheme="majorBidi"/>
          <w:b/>
          <w:sz w:val="24"/>
        </w:rPr>
      </w:pPr>
      <w:bookmarkStart w:id="338" w:name="_Toc470012237"/>
      <w:bookmarkStart w:id="339" w:name="_Toc471824620"/>
      <w:ins w:id="340" w:author="Shota Miyawaki" w:date="2017-01-10T22:58:00Z">
        <w:r>
          <w:rPr>
            <w:rFonts w:ascii="Times New Roman" w:hAnsi="Times New Roman"/>
            <w:b/>
            <w:sz w:val="24"/>
          </w:rPr>
          <w:br w:type="page"/>
        </w:r>
      </w:ins>
    </w:p>
    <w:p w14:paraId="69820629" w14:textId="6B816FCF" w:rsidR="005A318C" w:rsidRPr="00E06AF4" w:rsidRDefault="00920B43" w:rsidP="005A318C">
      <w:pPr>
        <w:pStyle w:val="2"/>
        <w:keepNext w:val="0"/>
        <w:widowControl w:val="0"/>
        <w:rPr>
          <w:rFonts w:ascii="Times New Roman" w:hAnsi="Times New Roman"/>
          <w:b/>
          <w:sz w:val="24"/>
        </w:rPr>
      </w:pPr>
      <w:r>
        <w:rPr>
          <w:rFonts w:ascii="Times New Roman" w:hAnsi="Times New Roman" w:hint="eastAsia"/>
          <w:b/>
          <w:sz w:val="24"/>
        </w:rPr>
        <w:lastRenderedPageBreak/>
        <w:t>1</w:t>
      </w:r>
      <w:r>
        <w:rPr>
          <w:rFonts w:ascii="Times New Roman" w:hAnsi="Times New Roman" w:hint="eastAsia"/>
          <w:b/>
          <w:sz w:val="24"/>
        </w:rPr>
        <w:t>°刻みにおける</w:t>
      </w:r>
      <w:r w:rsidR="005A318C">
        <w:rPr>
          <w:rFonts w:ascii="Times New Roman" w:hAnsi="Times New Roman" w:hint="eastAsia"/>
          <w:b/>
          <w:sz w:val="24"/>
        </w:rPr>
        <w:t>アスパラギン酸</w:t>
      </w:r>
      <w:r w:rsidR="00440255">
        <w:rPr>
          <w:rFonts w:ascii="Times New Roman" w:hAnsi="Times New Roman" w:hint="eastAsia"/>
          <w:b/>
          <w:sz w:val="24"/>
        </w:rPr>
        <w:t>カルボキシル基の</w:t>
      </w:r>
      <w:r w:rsidR="005A318C" w:rsidRPr="00E06AF4">
        <w:rPr>
          <w:rFonts w:ascii="Times New Roman" w:hAnsi="Times New Roman" w:hint="eastAsia"/>
          <w:b/>
          <w:sz w:val="24"/>
        </w:rPr>
        <w:t>エネルギー曲線</w:t>
      </w:r>
      <w:bookmarkEnd w:id="338"/>
      <w:bookmarkEnd w:id="339"/>
    </w:p>
    <w:p w14:paraId="6FB9D211" w14:textId="77777777" w:rsidR="00E278DF" w:rsidRDefault="005A318C" w:rsidP="005A318C">
      <w:pPr>
        <w:rPr>
          <w:rFonts w:ascii="Times New Roman" w:hAnsi="Times New Roman"/>
          <w:sz w:val="24"/>
        </w:rPr>
      </w:pPr>
      <w:r>
        <w:rPr>
          <w:rFonts w:ascii="Times New Roman" w:hAnsi="Times New Roman" w:hint="eastAsia"/>
          <w:sz w:val="24"/>
        </w:rPr>
        <w:t xml:space="preserve">　</w:t>
      </w:r>
      <w:r>
        <w:rPr>
          <w:rFonts w:ascii="Times New Roman" w:hAnsi="Times New Roman" w:hint="eastAsia"/>
          <w:sz w:val="24"/>
        </w:rPr>
        <w:t>1</w:t>
      </w:r>
      <w:r>
        <w:rPr>
          <w:rFonts w:ascii="Times New Roman" w:hAnsi="Times New Roman" w:hint="eastAsia"/>
          <w:sz w:val="24"/>
        </w:rPr>
        <w:t>残基のアスパラギン酸を</w:t>
      </w:r>
      <w:r w:rsidR="00E278DF">
        <w:rPr>
          <w:rFonts w:ascii="Times New Roman" w:hAnsi="Times New Roman" w:hint="eastAsia"/>
          <w:sz w:val="24"/>
        </w:rPr>
        <w:t>対象に</w:t>
      </w:r>
      <w:r>
        <w:rPr>
          <w:rFonts w:ascii="Times New Roman" w:hAnsi="Times New Roman" w:hint="eastAsia"/>
          <w:sz w:val="24"/>
        </w:rPr>
        <w:t>、側鎖のカルボキシル基の二面角</w:t>
      </w:r>
      <w:r>
        <w:rPr>
          <w:rFonts w:ascii="Times New Roman" w:hAnsi="Times New Roman" w:hint="eastAsia"/>
          <w:sz w:val="24"/>
        </w:rPr>
        <w:t>(O=C-O-H</w:t>
      </w:r>
      <w:r>
        <w:rPr>
          <w:rFonts w:ascii="Times New Roman" w:hAnsi="Times New Roman"/>
          <w:sz w:val="24"/>
        </w:rPr>
        <w:t>)</w:t>
      </w:r>
      <w:r>
        <w:rPr>
          <w:rFonts w:ascii="Times New Roman" w:hAnsi="Times New Roman" w:hint="eastAsia"/>
          <w:sz w:val="24"/>
        </w:rPr>
        <w:t>を</w:t>
      </w:r>
    </w:p>
    <w:p w14:paraId="3C334D1A" w14:textId="4C9D30AD" w:rsidR="005A318C" w:rsidRDefault="005A318C" w:rsidP="00920B43">
      <w:pPr>
        <w:rPr>
          <w:rFonts w:ascii="Times New Roman" w:hAnsi="Times New Roman"/>
          <w:sz w:val="24"/>
        </w:rPr>
      </w:pPr>
      <w:r>
        <w:rPr>
          <w:rFonts w:ascii="Times New Roman" w:hAnsi="Times New Roman" w:hint="eastAsia"/>
          <w:sz w:val="24"/>
        </w:rPr>
        <w:t>-180</w:t>
      </w:r>
      <w:r>
        <w:rPr>
          <w:rFonts w:ascii="Times New Roman" w:hAnsi="Times New Roman" w:hint="eastAsia"/>
          <w:sz w:val="24"/>
        </w:rPr>
        <w:t>°～</w:t>
      </w:r>
      <w:r>
        <w:rPr>
          <w:rFonts w:ascii="Times New Roman" w:hAnsi="Times New Roman" w:hint="eastAsia"/>
          <w:sz w:val="24"/>
        </w:rPr>
        <w:t>180</w:t>
      </w:r>
      <w:r>
        <w:rPr>
          <w:rFonts w:ascii="Times New Roman" w:hAnsi="Times New Roman" w:hint="eastAsia"/>
          <w:sz w:val="24"/>
        </w:rPr>
        <w:t>°で</w:t>
      </w:r>
      <w:r>
        <w:rPr>
          <w:rFonts w:ascii="Times New Roman" w:hAnsi="Times New Roman" w:hint="eastAsia"/>
          <w:sz w:val="24"/>
        </w:rPr>
        <w:t>1</w:t>
      </w:r>
      <w:r>
        <w:rPr>
          <w:rFonts w:ascii="Times New Roman" w:hAnsi="Times New Roman" w:hint="eastAsia"/>
          <w:sz w:val="24"/>
        </w:rPr>
        <w:t>°刻みで変えた</w:t>
      </w:r>
      <w:r>
        <w:rPr>
          <w:rFonts w:ascii="Times New Roman" w:hAnsi="Times New Roman" w:hint="eastAsia"/>
          <w:sz w:val="24"/>
        </w:rPr>
        <w:t>36</w:t>
      </w:r>
      <w:r>
        <w:rPr>
          <w:rFonts w:ascii="Times New Roman" w:hAnsi="Times New Roman"/>
          <w:sz w:val="24"/>
        </w:rPr>
        <w:t>0</w:t>
      </w:r>
      <w:r w:rsidR="00F442DF">
        <w:rPr>
          <w:rFonts w:ascii="Times New Roman" w:hAnsi="Times New Roman" w:hint="eastAsia"/>
          <w:sz w:val="24"/>
        </w:rPr>
        <w:t>構造に対して</w:t>
      </w:r>
      <w:r w:rsidR="00440255">
        <w:rPr>
          <w:rFonts w:ascii="Times New Roman" w:hAnsi="Times New Roman" w:hint="eastAsia"/>
          <w:sz w:val="24"/>
        </w:rPr>
        <w:t>、</w:t>
      </w:r>
      <w:r>
        <w:rPr>
          <w:rFonts w:ascii="Times New Roman" w:hAnsi="Times New Roman" w:hint="eastAsia"/>
          <w:sz w:val="24"/>
        </w:rPr>
        <w:t>MD</w:t>
      </w:r>
      <w:r w:rsidR="00920B43">
        <w:rPr>
          <w:rFonts w:ascii="Times New Roman" w:hAnsi="Times New Roman" w:hint="eastAsia"/>
          <w:sz w:val="24"/>
        </w:rPr>
        <w:t>シミュレーションを</w:t>
      </w:r>
      <w:r w:rsidR="00920B43">
        <w:rPr>
          <w:rFonts w:ascii="Times New Roman" w:hAnsi="Times New Roman" w:hint="eastAsia"/>
          <w:sz w:val="24"/>
        </w:rPr>
        <w:t>1</w:t>
      </w:r>
      <w:r w:rsidR="00920B43">
        <w:rPr>
          <w:rFonts w:ascii="Times New Roman" w:hAnsi="Times New Roman" w:hint="eastAsia"/>
          <w:sz w:val="24"/>
        </w:rPr>
        <w:t>ステップずつ行い、</w:t>
      </w:r>
      <w:r>
        <w:rPr>
          <w:rFonts w:ascii="Times New Roman" w:hAnsi="Times New Roman" w:hint="eastAsia"/>
          <w:sz w:val="24"/>
        </w:rPr>
        <w:t>ポテンシャルエネルギー</w:t>
      </w:r>
      <w:r w:rsidR="00440255">
        <w:rPr>
          <w:rFonts w:ascii="Times New Roman" w:hAnsi="Times New Roman" w:hint="eastAsia"/>
          <w:sz w:val="24"/>
        </w:rPr>
        <w:t>、二面角相互作用、静電相互作用などの</w:t>
      </w:r>
      <w:r w:rsidR="00606CF6">
        <w:rPr>
          <w:rFonts w:ascii="Times New Roman" w:hAnsi="Times New Roman" w:hint="eastAsia"/>
          <w:sz w:val="24"/>
        </w:rPr>
        <w:t>エネルギー</w:t>
      </w:r>
      <w:r>
        <w:rPr>
          <w:rFonts w:ascii="Times New Roman" w:hAnsi="Times New Roman" w:hint="eastAsia"/>
          <w:sz w:val="24"/>
        </w:rPr>
        <w:t>曲線を描写した。</w:t>
      </w:r>
      <w:r w:rsidR="00606CF6">
        <w:rPr>
          <w:rFonts w:ascii="Times New Roman" w:hAnsi="Times New Roman" w:hint="eastAsia"/>
          <w:sz w:val="24"/>
        </w:rPr>
        <w:t>また、</w:t>
      </w:r>
      <w:r>
        <w:rPr>
          <w:rFonts w:ascii="Times New Roman" w:hAnsi="Times New Roman" w:hint="eastAsia"/>
          <w:sz w:val="24"/>
        </w:rPr>
        <w:t>計算条件を以下の表</w:t>
      </w:r>
      <w:r w:rsidR="00E278DF">
        <w:rPr>
          <w:rFonts w:ascii="Times New Roman" w:hAnsi="Times New Roman"/>
          <w:sz w:val="24"/>
        </w:rPr>
        <w:t>3</w:t>
      </w:r>
      <w:r>
        <w:rPr>
          <w:rFonts w:ascii="Times New Roman" w:hAnsi="Times New Roman" w:hint="eastAsia"/>
          <w:sz w:val="24"/>
        </w:rPr>
        <w:t>にまとめた。</w:t>
      </w:r>
    </w:p>
    <w:p w14:paraId="1721C21A" w14:textId="77777777" w:rsidR="005A318C" w:rsidRDefault="005A318C" w:rsidP="005A318C">
      <w:pPr>
        <w:rPr>
          <w:rFonts w:ascii="Times New Roman" w:hAnsi="Times New Roman"/>
          <w:sz w:val="24"/>
        </w:rPr>
      </w:pPr>
    </w:p>
    <w:p w14:paraId="05202941" w14:textId="66B22EE9" w:rsidR="005A318C" w:rsidRDefault="005A318C" w:rsidP="005A318C">
      <w:pPr>
        <w:rPr>
          <w:rFonts w:ascii="Times New Roman" w:hAnsi="Times New Roman"/>
          <w:sz w:val="24"/>
        </w:rPr>
      </w:pPr>
      <w:r>
        <w:rPr>
          <w:rFonts w:ascii="Times New Roman" w:hAnsi="Times New Roman" w:hint="eastAsia"/>
          <w:sz w:val="24"/>
        </w:rPr>
        <w:t>表</w:t>
      </w:r>
      <w:r w:rsidR="00E278DF">
        <w:rPr>
          <w:rFonts w:ascii="Times New Roman" w:hAnsi="Times New Roman" w:hint="eastAsia"/>
          <w:sz w:val="24"/>
        </w:rPr>
        <w:t>3</w:t>
      </w:r>
      <w:r>
        <w:rPr>
          <w:rFonts w:ascii="Times New Roman" w:hAnsi="Times New Roman" w:hint="eastAsia"/>
          <w:sz w:val="24"/>
        </w:rPr>
        <w:t>：計算条件</w:t>
      </w:r>
    </w:p>
    <w:tbl>
      <w:tblPr>
        <w:tblStyle w:val="a9"/>
        <w:tblW w:w="0" w:type="auto"/>
        <w:tblLook w:val="04A0" w:firstRow="1" w:lastRow="0" w:firstColumn="1" w:lastColumn="0" w:noHBand="0" w:noVBand="1"/>
      </w:tblPr>
      <w:tblGrid>
        <w:gridCol w:w="4530"/>
        <w:gridCol w:w="4531"/>
      </w:tblGrid>
      <w:tr w:rsidR="00440255" w14:paraId="7DEF56A1" w14:textId="77777777" w:rsidTr="005B1882">
        <w:tc>
          <w:tcPr>
            <w:tcW w:w="4530" w:type="dxa"/>
            <w:shd w:val="clear" w:color="auto" w:fill="auto"/>
          </w:tcPr>
          <w:p w14:paraId="3DDB52DE" w14:textId="77777777" w:rsidR="00440255" w:rsidRDefault="00440255" w:rsidP="005B1882">
            <w:pPr>
              <w:rPr>
                <w:rFonts w:ascii="Times New Roman" w:hAnsi="Times New Roman"/>
                <w:sz w:val="24"/>
              </w:rPr>
            </w:pPr>
            <w:r>
              <w:rPr>
                <w:rFonts w:ascii="Times New Roman" w:hAnsi="Times New Roman" w:hint="eastAsia"/>
                <w:sz w:val="24"/>
              </w:rPr>
              <w:t>ツール</w:t>
            </w:r>
          </w:p>
        </w:tc>
        <w:tc>
          <w:tcPr>
            <w:tcW w:w="4531" w:type="dxa"/>
          </w:tcPr>
          <w:p w14:paraId="2206E797" w14:textId="77777777" w:rsidR="00440255" w:rsidRDefault="00440255" w:rsidP="005B1882">
            <w:pPr>
              <w:rPr>
                <w:rFonts w:ascii="Times New Roman" w:hAnsi="Times New Roman"/>
                <w:sz w:val="24"/>
              </w:rPr>
            </w:pPr>
            <w:r>
              <w:rPr>
                <w:rFonts w:ascii="Times New Roman" w:hAnsi="Times New Roman" w:hint="eastAsia"/>
                <w:sz w:val="24"/>
              </w:rPr>
              <w:t>Amber</w:t>
            </w:r>
          </w:p>
        </w:tc>
      </w:tr>
      <w:tr w:rsidR="005A318C" w14:paraId="661B2F30" w14:textId="77777777" w:rsidTr="005B1882">
        <w:tc>
          <w:tcPr>
            <w:tcW w:w="4530" w:type="dxa"/>
            <w:shd w:val="clear" w:color="auto" w:fill="auto"/>
          </w:tcPr>
          <w:p w14:paraId="61DB6954" w14:textId="77777777" w:rsidR="005A318C" w:rsidRDefault="005A318C" w:rsidP="005B1882">
            <w:pPr>
              <w:rPr>
                <w:rFonts w:ascii="Times New Roman" w:hAnsi="Times New Roman"/>
                <w:sz w:val="24"/>
              </w:rPr>
            </w:pPr>
            <w:r>
              <w:rPr>
                <w:rFonts w:ascii="Times New Roman" w:hAnsi="Times New Roman" w:hint="eastAsia"/>
                <w:sz w:val="24"/>
              </w:rPr>
              <w:t>温度</w:t>
            </w:r>
            <w:r>
              <w:rPr>
                <w:rFonts w:ascii="Times New Roman" w:hAnsi="Times New Roman" w:hint="eastAsia"/>
                <w:sz w:val="24"/>
              </w:rPr>
              <w:t>(</w:t>
            </w:r>
            <w:r>
              <w:rPr>
                <w:rFonts w:ascii="Times New Roman" w:hAnsi="Times New Roman"/>
                <w:sz w:val="24"/>
              </w:rPr>
              <w:t>K</w:t>
            </w:r>
            <w:r>
              <w:rPr>
                <w:rFonts w:ascii="Times New Roman" w:hAnsi="Times New Roman" w:hint="eastAsia"/>
                <w:sz w:val="24"/>
              </w:rPr>
              <w:t>)</w:t>
            </w:r>
          </w:p>
        </w:tc>
        <w:tc>
          <w:tcPr>
            <w:tcW w:w="4531" w:type="dxa"/>
          </w:tcPr>
          <w:p w14:paraId="3964ABAF" w14:textId="77777777" w:rsidR="005A318C" w:rsidRDefault="005A318C" w:rsidP="005B1882">
            <w:pPr>
              <w:rPr>
                <w:rFonts w:ascii="Times New Roman" w:hAnsi="Times New Roman"/>
                <w:sz w:val="24"/>
              </w:rPr>
            </w:pPr>
            <w:r>
              <w:rPr>
                <w:rFonts w:ascii="Times New Roman" w:hAnsi="Times New Roman" w:hint="eastAsia"/>
                <w:sz w:val="24"/>
              </w:rPr>
              <w:t>300</w:t>
            </w:r>
          </w:p>
        </w:tc>
      </w:tr>
      <w:tr w:rsidR="005A318C" w14:paraId="0BA48EF4" w14:textId="77777777" w:rsidTr="005B1882">
        <w:tc>
          <w:tcPr>
            <w:tcW w:w="4530" w:type="dxa"/>
            <w:shd w:val="clear" w:color="auto" w:fill="auto"/>
          </w:tcPr>
          <w:p w14:paraId="3BEE43BE" w14:textId="77777777" w:rsidR="005A318C" w:rsidRDefault="005A318C" w:rsidP="005B1882">
            <w:pPr>
              <w:rPr>
                <w:rFonts w:ascii="Times New Roman" w:hAnsi="Times New Roman"/>
                <w:sz w:val="24"/>
              </w:rPr>
            </w:pPr>
            <w:r>
              <w:rPr>
                <w:rFonts w:ascii="Times New Roman" w:hAnsi="Times New Roman" w:hint="eastAsia"/>
                <w:sz w:val="24"/>
              </w:rPr>
              <w:t>溶媒</w:t>
            </w:r>
          </w:p>
        </w:tc>
        <w:tc>
          <w:tcPr>
            <w:tcW w:w="4531" w:type="dxa"/>
          </w:tcPr>
          <w:p w14:paraId="3EA99ACD" w14:textId="77777777" w:rsidR="005A318C" w:rsidRDefault="005A318C" w:rsidP="005B1882">
            <w:pPr>
              <w:rPr>
                <w:rFonts w:ascii="Times New Roman" w:hAnsi="Times New Roman"/>
                <w:sz w:val="24"/>
              </w:rPr>
            </w:pPr>
            <w:r>
              <w:rPr>
                <w:rFonts w:ascii="Times New Roman" w:hAnsi="Times New Roman" w:hint="eastAsia"/>
                <w:sz w:val="24"/>
              </w:rPr>
              <w:t>GB-OBC(</w:t>
            </w:r>
            <w:r>
              <w:rPr>
                <w:rFonts w:ascii="Times New Roman" w:hAnsi="Times New Roman" w:hint="eastAsia"/>
                <w:sz w:val="24"/>
              </w:rPr>
              <w:t>Ⅱ</w:t>
            </w:r>
            <w:r>
              <w:rPr>
                <w:rFonts w:ascii="Times New Roman" w:hAnsi="Times New Roman" w:hint="eastAsia"/>
                <w:sz w:val="24"/>
              </w:rPr>
              <w:t>)</w:t>
            </w:r>
          </w:p>
        </w:tc>
      </w:tr>
      <w:tr w:rsidR="005A318C" w14:paraId="3A06CDF5" w14:textId="77777777" w:rsidTr="005B1882">
        <w:tc>
          <w:tcPr>
            <w:tcW w:w="4530" w:type="dxa"/>
            <w:shd w:val="clear" w:color="auto" w:fill="auto"/>
          </w:tcPr>
          <w:p w14:paraId="430CF05F" w14:textId="77777777" w:rsidR="005A318C" w:rsidRDefault="005A318C" w:rsidP="005B1882">
            <w:pPr>
              <w:rPr>
                <w:rFonts w:ascii="Times New Roman" w:hAnsi="Times New Roman"/>
                <w:sz w:val="24"/>
              </w:rPr>
            </w:pPr>
            <w:r>
              <w:rPr>
                <w:rFonts w:ascii="Times New Roman" w:hAnsi="Times New Roman" w:hint="eastAsia"/>
                <w:sz w:val="24"/>
              </w:rPr>
              <w:t>力場</w:t>
            </w:r>
          </w:p>
        </w:tc>
        <w:tc>
          <w:tcPr>
            <w:tcW w:w="4531" w:type="dxa"/>
          </w:tcPr>
          <w:p w14:paraId="626E3C29" w14:textId="77777777" w:rsidR="005A318C" w:rsidRPr="0013151B" w:rsidRDefault="005A318C" w:rsidP="005B1882">
            <w:pPr>
              <w:rPr>
                <w:sz w:val="24"/>
              </w:rPr>
            </w:pPr>
            <w:r>
              <w:rPr>
                <w:sz w:val="24"/>
              </w:rPr>
              <w:t>f</w:t>
            </w:r>
            <w:r>
              <w:rPr>
                <w:rFonts w:hint="eastAsia"/>
                <w:sz w:val="24"/>
              </w:rPr>
              <w:t>f9</w:t>
            </w:r>
            <w:r>
              <w:rPr>
                <w:sz w:val="24"/>
              </w:rPr>
              <w:t>9SB, ff03, ff14SB</w:t>
            </w:r>
          </w:p>
        </w:tc>
      </w:tr>
    </w:tbl>
    <w:p w14:paraId="3217FA69" w14:textId="77777777" w:rsidR="005A318C" w:rsidRDefault="005A318C" w:rsidP="005A318C">
      <w:pPr>
        <w:rPr>
          <w:rFonts w:ascii="Times New Roman" w:hAnsi="Times New Roman"/>
          <w:sz w:val="24"/>
        </w:rPr>
      </w:pPr>
    </w:p>
    <w:p w14:paraId="5CEE4FC8" w14:textId="77777777" w:rsidR="005A318C" w:rsidRDefault="005A318C" w:rsidP="005A318C">
      <w:pPr>
        <w:rPr>
          <w:rFonts w:ascii="Times New Roman" w:hAnsi="Times New Roman"/>
          <w:sz w:val="24"/>
        </w:rPr>
      </w:pPr>
    </w:p>
    <w:p w14:paraId="3D7789FE" w14:textId="77777777" w:rsidR="00166EB6" w:rsidRDefault="00166EB6" w:rsidP="005A318C">
      <w:pPr>
        <w:rPr>
          <w:rFonts w:ascii="Times New Roman" w:hAnsi="Times New Roman"/>
          <w:sz w:val="24"/>
        </w:rPr>
      </w:pPr>
    </w:p>
    <w:p w14:paraId="2DF5A30D" w14:textId="77777777" w:rsidR="003241CD" w:rsidRDefault="003241CD" w:rsidP="00285072">
      <w:pPr>
        <w:rPr>
          <w:rFonts w:ascii="Times New Roman" w:hAnsi="Times New Roman"/>
          <w:sz w:val="24"/>
        </w:rPr>
      </w:pPr>
    </w:p>
    <w:p w14:paraId="437CF207" w14:textId="77777777" w:rsidR="003241CD" w:rsidRDefault="003241CD" w:rsidP="00285072">
      <w:pPr>
        <w:rPr>
          <w:rFonts w:ascii="Times New Roman" w:hAnsi="Times New Roman"/>
          <w:sz w:val="24"/>
        </w:rPr>
      </w:pPr>
    </w:p>
    <w:p w14:paraId="2B5DDB40" w14:textId="77777777" w:rsidR="003241CD" w:rsidRDefault="003241CD" w:rsidP="00285072">
      <w:pPr>
        <w:rPr>
          <w:rFonts w:ascii="Times New Roman" w:hAnsi="Times New Roman"/>
          <w:sz w:val="24"/>
        </w:rPr>
      </w:pPr>
    </w:p>
    <w:p w14:paraId="4AB0DE85" w14:textId="77777777" w:rsidR="003241CD" w:rsidRDefault="003241CD" w:rsidP="00285072">
      <w:pPr>
        <w:rPr>
          <w:rFonts w:ascii="Times New Roman" w:hAnsi="Times New Roman"/>
          <w:sz w:val="24"/>
        </w:rPr>
      </w:pPr>
    </w:p>
    <w:p w14:paraId="7E557DF6" w14:textId="77777777" w:rsidR="003241CD" w:rsidRDefault="003241CD" w:rsidP="00285072">
      <w:pPr>
        <w:rPr>
          <w:rFonts w:ascii="Times New Roman" w:hAnsi="Times New Roman"/>
          <w:sz w:val="24"/>
        </w:rPr>
      </w:pPr>
    </w:p>
    <w:p w14:paraId="30CE4AEB" w14:textId="77777777" w:rsidR="003241CD" w:rsidRDefault="003241CD" w:rsidP="00285072">
      <w:pPr>
        <w:rPr>
          <w:rFonts w:ascii="Times New Roman" w:hAnsi="Times New Roman"/>
          <w:sz w:val="24"/>
        </w:rPr>
      </w:pPr>
    </w:p>
    <w:p w14:paraId="751CD948" w14:textId="77777777" w:rsidR="003241CD" w:rsidRDefault="003241CD" w:rsidP="00285072">
      <w:pPr>
        <w:rPr>
          <w:rFonts w:ascii="Times New Roman" w:hAnsi="Times New Roman"/>
          <w:sz w:val="24"/>
        </w:rPr>
      </w:pPr>
    </w:p>
    <w:p w14:paraId="6EC89D09" w14:textId="77777777" w:rsidR="003241CD" w:rsidRDefault="003241CD" w:rsidP="00285072">
      <w:pPr>
        <w:rPr>
          <w:rFonts w:ascii="Times New Roman" w:hAnsi="Times New Roman"/>
          <w:sz w:val="24"/>
        </w:rPr>
      </w:pPr>
    </w:p>
    <w:p w14:paraId="213D421B" w14:textId="77777777" w:rsidR="003241CD" w:rsidRDefault="003241CD" w:rsidP="00285072">
      <w:pPr>
        <w:rPr>
          <w:rFonts w:ascii="Times New Roman" w:hAnsi="Times New Roman"/>
          <w:sz w:val="24"/>
        </w:rPr>
      </w:pPr>
    </w:p>
    <w:p w14:paraId="461DC593" w14:textId="77777777" w:rsidR="003241CD" w:rsidRDefault="003241CD" w:rsidP="00285072">
      <w:pPr>
        <w:rPr>
          <w:rFonts w:ascii="Times New Roman" w:hAnsi="Times New Roman"/>
          <w:sz w:val="24"/>
        </w:rPr>
      </w:pPr>
    </w:p>
    <w:p w14:paraId="7F3161FA" w14:textId="77777777" w:rsidR="003241CD" w:rsidRDefault="003241CD" w:rsidP="00285072">
      <w:pPr>
        <w:rPr>
          <w:rFonts w:ascii="Times New Roman" w:hAnsi="Times New Roman"/>
          <w:sz w:val="24"/>
        </w:rPr>
      </w:pPr>
    </w:p>
    <w:p w14:paraId="2488C243" w14:textId="77777777" w:rsidR="003241CD" w:rsidRDefault="003241CD" w:rsidP="00285072">
      <w:pPr>
        <w:rPr>
          <w:rFonts w:ascii="Times New Roman" w:hAnsi="Times New Roman"/>
          <w:sz w:val="24"/>
        </w:rPr>
      </w:pPr>
    </w:p>
    <w:p w14:paraId="2D91435B" w14:textId="77777777" w:rsidR="003241CD" w:rsidRDefault="003241CD" w:rsidP="00285072">
      <w:pPr>
        <w:rPr>
          <w:rFonts w:ascii="Times New Roman" w:hAnsi="Times New Roman"/>
          <w:sz w:val="24"/>
        </w:rPr>
      </w:pPr>
    </w:p>
    <w:p w14:paraId="38D1CAAF" w14:textId="77777777" w:rsidR="003241CD" w:rsidRDefault="003241CD" w:rsidP="00285072">
      <w:pPr>
        <w:rPr>
          <w:rFonts w:ascii="Times New Roman" w:hAnsi="Times New Roman"/>
          <w:sz w:val="24"/>
        </w:rPr>
      </w:pPr>
    </w:p>
    <w:p w14:paraId="63596022" w14:textId="77777777" w:rsidR="003241CD" w:rsidRDefault="003241CD" w:rsidP="00285072">
      <w:pPr>
        <w:rPr>
          <w:rFonts w:ascii="Times New Roman" w:hAnsi="Times New Roman"/>
          <w:sz w:val="24"/>
        </w:rPr>
      </w:pPr>
    </w:p>
    <w:p w14:paraId="76C9D9E8" w14:textId="77777777" w:rsidR="003241CD" w:rsidRDefault="003241CD" w:rsidP="00285072">
      <w:pPr>
        <w:rPr>
          <w:rFonts w:ascii="Times New Roman" w:hAnsi="Times New Roman"/>
          <w:sz w:val="24"/>
        </w:rPr>
      </w:pPr>
    </w:p>
    <w:p w14:paraId="38B98627" w14:textId="77777777" w:rsidR="003241CD" w:rsidRDefault="003241CD" w:rsidP="00285072">
      <w:pPr>
        <w:rPr>
          <w:rFonts w:ascii="Times New Roman" w:hAnsi="Times New Roman"/>
          <w:sz w:val="24"/>
        </w:rPr>
      </w:pPr>
    </w:p>
    <w:p w14:paraId="405C5D29" w14:textId="77777777" w:rsidR="003241CD" w:rsidRDefault="003241CD" w:rsidP="00285072">
      <w:pPr>
        <w:rPr>
          <w:rFonts w:ascii="Times New Roman" w:hAnsi="Times New Roman"/>
          <w:sz w:val="24"/>
        </w:rPr>
      </w:pPr>
    </w:p>
    <w:p w14:paraId="326EC350" w14:textId="77777777" w:rsidR="003241CD" w:rsidRDefault="003241CD" w:rsidP="00285072">
      <w:pPr>
        <w:rPr>
          <w:rFonts w:ascii="Times New Roman" w:hAnsi="Times New Roman"/>
          <w:sz w:val="24"/>
        </w:rPr>
      </w:pPr>
    </w:p>
    <w:p w14:paraId="5E47B099" w14:textId="77777777" w:rsidR="003241CD" w:rsidRDefault="003241CD" w:rsidP="00285072">
      <w:pPr>
        <w:rPr>
          <w:rFonts w:ascii="Times New Roman" w:hAnsi="Times New Roman"/>
          <w:sz w:val="24"/>
        </w:rPr>
      </w:pPr>
    </w:p>
    <w:p w14:paraId="7F4EC3EE" w14:textId="77777777" w:rsidR="003241CD" w:rsidRDefault="003241CD" w:rsidP="00285072">
      <w:pPr>
        <w:rPr>
          <w:rFonts w:ascii="Times New Roman" w:hAnsi="Times New Roman"/>
          <w:sz w:val="24"/>
        </w:rPr>
      </w:pPr>
    </w:p>
    <w:p w14:paraId="0BBF8650" w14:textId="77777777" w:rsidR="003241CD" w:rsidRDefault="003241CD" w:rsidP="00285072">
      <w:pPr>
        <w:rPr>
          <w:rFonts w:ascii="Times New Roman" w:hAnsi="Times New Roman"/>
          <w:sz w:val="24"/>
        </w:rPr>
      </w:pPr>
    </w:p>
    <w:p w14:paraId="4D90607C" w14:textId="77777777" w:rsidR="003241CD" w:rsidRDefault="003241CD" w:rsidP="00285072">
      <w:pPr>
        <w:rPr>
          <w:rFonts w:ascii="Times New Roman" w:hAnsi="Times New Roman"/>
          <w:sz w:val="24"/>
        </w:rPr>
      </w:pPr>
    </w:p>
    <w:p w14:paraId="36D26271" w14:textId="77777777" w:rsidR="003241CD" w:rsidRDefault="003241CD" w:rsidP="00285072">
      <w:pPr>
        <w:rPr>
          <w:rFonts w:ascii="Times New Roman" w:hAnsi="Times New Roman"/>
          <w:sz w:val="24"/>
        </w:rPr>
      </w:pPr>
    </w:p>
    <w:p w14:paraId="40176A62" w14:textId="77777777" w:rsidR="005A318C" w:rsidRDefault="005A318C" w:rsidP="00285072">
      <w:pPr>
        <w:rPr>
          <w:rFonts w:ascii="Times New Roman" w:hAnsi="Times New Roman"/>
          <w:sz w:val="24"/>
        </w:rPr>
      </w:pPr>
    </w:p>
    <w:p w14:paraId="5D590991" w14:textId="77777777" w:rsidR="00E10864" w:rsidRPr="00A02C2E" w:rsidRDefault="00187DAC" w:rsidP="00A02C2E">
      <w:pPr>
        <w:outlineLvl w:val="0"/>
        <w:rPr>
          <w:rFonts w:ascii="Times New Roman" w:hAnsi="Times New Roman"/>
          <w:sz w:val="24"/>
        </w:rPr>
      </w:pPr>
      <w:bookmarkStart w:id="341" w:name="_Toc471824621"/>
      <w:r>
        <w:rPr>
          <w:rFonts w:hint="eastAsia"/>
          <w:b/>
          <w:sz w:val="24"/>
        </w:rPr>
        <w:t>ⅲ</w:t>
      </w:r>
      <w:r w:rsidR="00E10864" w:rsidRPr="00A02C2E">
        <w:rPr>
          <w:rFonts w:hint="eastAsia"/>
          <w:b/>
          <w:sz w:val="24"/>
        </w:rPr>
        <w:t>[</w:t>
      </w:r>
      <w:r w:rsidR="00E10864" w:rsidRPr="00A02C2E">
        <w:rPr>
          <w:rFonts w:hint="eastAsia"/>
          <w:b/>
          <w:sz w:val="24"/>
        </w:rPr>
        <w:t>結果</w:t>
      </w:r>
      <w:r w:rsidR="00E10864" w:rsidRPr="00A02C2E">
        <w:rPr>
          <w:rFonts w:hint="eastAsia"/>
          <w:b/>
          <w:sz w:val="24"/>
        </w:rPr>
        <w:t>]</w:t>
      </w:r>
      <w:bookmarkEnd w:id="341"/>
    </w:p>
    <w:p w14:paraId="3BD0E2F5" w14:textId="77777777" w:rsidR="001708D2" w:rsidRPr="00634616" w:rsidRDefault="00187DAC" w:rsidP="00634616">
      <w:pPr>
        <w:outlineLvl w:val="0"/>
        <w:rPr>
          <w:rFonts w:ascii="ＭＳ 明朝" w:hAnsi="ＭＳ 明朝"/>
          <w:b/>
          <w:sz w:val="24"/>
        </w:rPr>
      </w:pPr>
      <w:bookmarkStart w:id="342" w:name="_Toc471824622"/>
      <w:r>
        <w:rPr>
          <w:rFonts w:ascii="ＭＳ 明朝" w:hAnsi="ＭＳ 明朝" w:hint="eastAsia"/>
          <w:b/>
          <w:sz w:val="24"/>
        </w:rPr>
        <w:t>ⅳ</w:t>
      </w:r>
      <w:r w:rsidR="00551B60" w:rsidRPr="00A02C2E">
        <w:rPr>
          <w:rFonts w:ascii="ＭＳ 明朝" w:hAnsi="ＭＳ 明朝" w:hint="eastAsia"/>
          <w:b/>
          <w:sz w:val="24"/>
        </w:rPr>
        <w:t>[考察]</w:t>
      </w:r>
      <w:bookmarkEnd w:id="342"/>
    </w:p>
    <w:p w14:paraId="579F9E54" w14:textId="2411C4B0" w:rsidR="00E47202" w:rsidRDefault="00635F0E" w:rsidP="00E47202">
      <w:pPr>
        <w:rPr>
          <w:rFonts w:ascii="ＭＳ 明朝" w:hAnsi="ＭＳ 明朝"/>
          <w:sz w:val="24"/>
        </w:rPr>
      </w:pPr>
      <w:r w:rsidRPr="00A02C2E">
        <w:rPr>
          <w:rFonts w:ascii="ＭＳ 明朝" w:hAnsi="ＭＳ 明朝" w:hint="eastAsia"/>
          <w:sz w:val="24"/>
        </w:rPr>
        <w:t xml:space="preserve">　</w:t>
      </w:r>
      <w:commentRangeStart w:id="343"/>
      <w:ins w:id="344" w:author="Shota Miyawaki" w:date="2017-01-10T15:12:00Z">
        <w:r w:rsidR="00201064">
          <w:rPr>
            <w:rFonts w:ascii="Times New Roman" w:hAnsi="Times New Roman" w:hint="eastAsia"/>
            <w:sz w:val="24"/>
          </w:rPr>
          <w:t>これは、</w:t>
        </w:r>
        <w:r w:rsidR="00201064" w:rsidRPr="00C20227">
          <w:rPr>
            <w:rFonts w:hint="eastAsia"/>
            <w:sz w:val="24"/>
          </w:rPr>
          <w:t>Amber</w:t>
        </w:r>
        <w:r w:rsidR="00201064" w:rsidRPr="00C20227">
          <w:rPr>
            <w:rFonts w:hint="eastAsia"/>
            <w:sz w:val="24"/>
          </w:rPr>
          <w:t>では真空中の構造に対してパラメータを最適化しているため、溶媒中においては正確なシミュレーションを行うことが</w:t>
        </w:r>
        <w:r w:rsidR="00201064">
          <w:rPr>
            <w:rFonts w:hint="eastAsia"/>
            <w:sz w:val="24"/>
          </w:rPr>
          <w:t>現状では</w:t>
        </w:r>
        <w:r w:rsidR="00201064" w:rsidRPr="00C20227">
          <w:rPr>
            <w:rFonts w:hint="eastAsia"/>
            <w:sz w:val="24"/>
          </w:rPr>
          <w:t>不可能である</w:t>
        </w:r>
        <w:r w:rsidR="00201064">
          <w:rPr>
            <w:rFonts w:hint="eastAsia"/>
            <w:sz w:val="24"/>
          </w:rPr>
          <w:t>ことが理由として挙げられる</w:t>
        </w:r>
        <w:commentRangeEnd w:id="343"/>
        <w:r w:rsidR="00201064">
          <w:rPr>
            <w:rStyle w:val="aa"/>
          </w:rPr>
          <w:commentReference w:id="343"/>
        </w:r>
        <w:r w:rsidR="00201064" w:rsidRPr="00C20227">
          <w:rPr>
            <w:rFonts w:hint="eastAsia"/>
            <w:sz w:val="24"/>
          </w:rPr>
          <w:t>。</w:t>
        </w:r>
      </w:ins>
    </w:p>
    <w:p w14:paraId="2189E7BD" w14:textId="77777777" w:rsidR="00E47202" w:rsidRDefault="00E47202" w:rsidP="00E47202">
      <w:pPr>
        <w:rPr>
          <w:rFonts w:ascii="ＭＳ 明朝" w:hAnsi="ＭＳ 明朝"/>
          <w:sz w:val="24"/>
        </w:rPr>
      </w:pPr>
    </w:p>
    <w:p w14:paraId="428C14BA" w14:textId="77777777" w:rsidR="00E47202" w:rsidRPr="00A02C2E" w:rsidRDefault="00E47202" w:rsidP="00E47202">
      <w:pPr>
        <w:rPr>
          <w:rFonts w:ascii="ＭＳ 明朝"/>
          <w:b/>
          <w:sz w:val="24"/>
        </w:rPr>
      </w:pPr>
      <w:r w:rsidRPr="00A02C2E">
        <w:rPr>
          <w:rFonts w:ascii="ＭＳ 明朝"/>
          <w:b/>
          <w:sz w:val="24"/>
        </w:rPr>
        <w:t xml:space="preserve"> </w:t>
      </w:r>
    </w:p>
    <w:p w14:paraId="1303FFF6" w14:textId="77777777" w:rsidR="001708D2" w:rsidRPr="0027707F" w:rsidRDefault="001708D2" w:rsidP="001708D2">
      <w:pPr>
        <w:outlineLvl w:val="0"/>
        <w:rPr>
          <w:sz w:val="24"/>
        </w:rPr>
      </w:pPr>
      <w:bookmarkStart w:id="345" w:name="_Toc471824623"/>
      <w:r w:rsidRPr="00A02C2E">
        <w:rPr>
          <w:rFonts w:ascii="ＭＳ 明朝" w:hint="eastAsia"/>
          <w:b/>
          <w:sz w:val="24"/>
        </w:rPr>
        <w:t>[謝辞]</w:t>
      </w:r>
      <w:bookmarkEnd w:id="345"/>
    </w:p>
    <w:p w14:paraId="1B7F326C" w14:textId="77777777" w:rsidR="001708D2" w:rsidRPr="00A02C2E" w:rsidRDefault="001708D2" w:rsidP="001708D2">
      <w:pPr>
        <w:rPr>
          <w:sz w:val="24"/>
        </w:rPr>
      </w:pPr>
      <w:r w:rsidRPr="00A02C2E">
        <w:rPr>
          <w:rFonts w:hint="eastAsia"/>
          <w:sz w:val="24"/>
        </w:rPr>
        <w:t xml:space="preserve">　本研究は、立命館大学</w:t>
      </w:r>
      <w:r w:rsidRPr="00A02C2E">
        <w:rPr>
          <w:sz w:val="24"/>
        </w:rPr>
        <w:t xml:space="preserve"> </w:t>
      </w:r>
      <w:r w:rsidRPr="00A02C2E">
        <w:rPr>
          <w:rFonts w:hint="eastAsia"/>
          <w:sz w:val="24"/>
        </w:rPr>
        <w:t>生命科学部</w:t>
      </w:r>
      <w:r w:rsidRPr="00A02C2E">
        <w:rPr>
          <w:sz w:val="24"/>
        </w:rPr>
        <w:t xml:space="preserve"> </w:t>
      </w:r>
      <w:r w:rsidRPr="00A02C2E">
        <w:rPr>
          <w:rFonts w:hint="eastAsia"/>
          <w:sz w:val="24"/>
        </w:rPr>
        <w:t>生命情報学科</w:t>
      </w:r>
      <w:r w:rsidRPr="00A02C2E">
        <w:rPr>
          <w:sz w:val="24"/>
        </w:rPr>
        <w:t xml:space="preserve"> </w:t>
      </w:r>
      <w:r w:rsidRPr="00A02C2E">
        <w:rPr>
          <w:rFonts w:hint="eastAsia"/>
          <w:sz w:val="24"/>
        </w:rPr>
        <w:t>計算構造生物学研究室にて行いました。本研究を行</w:t>
      </w:r>
      <w:r w:rsidR="00E47202">
        <w:rPr>
          <w:rFonts w:hint="eastAsia"/>
          <w:sz w:val="24"/>
        </w:rPr>
        <w:t>うにあたり、ご指導、ご鞭撻いただきました、高橋卓也教授、笠原浩太</w:t>
      </w:r>
      <w:r w:rsidRPr="00A02C2E">
        <w:rPr>
          <w:rFonts w:hint="eastAsia"/>
          <w:sz w:val="24"/>
        </w:rPr>
        <w:t>助教に厚く御礼を申し上げます。また、同研究室の皆様に感謝を申し上げます。</w:t>
      </w:r>
    </w:p>
    <w:p w14:paraId="79BE1998" w14:textId="77777777" w:rsidR="003915FE" w:rsidRPr="00A02C2E" w:rsidRDefault="003915FE" w:rsidP="00A97701">
      <w:pPr>
        <w:rPr>
          <w:rFonts w:ascii="ＭＳ 明朝" w:hAnsi="ＭＳ 明朝"/>
          <w:sz w:val="24"/>
        </w:rPr>
      </w:pPr>
    </w:p>
    <w:p w14:paraId="0CE8DD8C" w14:textId="77777777" w:rsidR="000F211F" w:rsidRPr="00A02C2E" w:rsidRDefault="000F211F" w:rsidP="000B760E">
      <w:pPr>
        <w:outlineLvl w:val="0"/>
        <w:rPr>
          <w:rFonts w:ascii="ＭＳ 明朝" w:hAnsi="ＭＳ 明朝"/>
          <w:b/>
          <w:sz w:val="24"/>
        </w:rPr>
      </w:pPr>
      <w:bookmarkStart w:id="346" w:name="_Toc471824624"/>
      <w:r w:rsidRPr="00A02C2E">
        <w:rPr>
          <w:rFonts w:ascii="ＭＳ 明朝" w:hAnsi="ＭＳ 明朝" w:hint="eastAsia"/>
          <w:b/>
          <w:sz w:val="24"/>
        </w:rPr>
        <w:t>[参考文献]</w:t>
      </w:r>
      <w:bookmarkEnd w:id="346"/>
    </w:p>
    <w:p w14:paraId="1F4820F8" w14:textId="2F03672D" w:rsidR="006602D8" w:rsidRPr="008471FB" w:rsidRDefault="00477264" w:rsidP="006602D8">
      <w:pPr>
        <w:rPr>
          <w:rFonts w:ascii="Times New Roman" w:hAnsi="Times New Roman"/>
          <w:color w:val="000000"/>
          <w:sz w:val="24"/>
        </w:rPr>
      </w:pPr>
      <w:r w:rsidRPr="008471FB">
        <w:rPr>
          <w:rFonts w:ascii="Times New Roman" w:hAnsi="Times New Roman"/>
          <w:color w:val="000000"/>
          <w:sz w:val="24"/>
        </w:rPr>
        <w:t>[</w:t>
      </w:r>
      <w:r w:rsidRPr="008471FB">
        <w:rPr>
          <w:rFonts w:ascii="Times New Roman" w:hAnsi="Times New Roman" w:hint="eastAsia"/>
          <w:color w:val="000000"/>
          <w:sz w:val="24"/>
        </w:rPr>
        <w:t>1</w:t>
      </w:r>
      <w:r w:rsidR="007E5117" w:rsidRPr="008471FB">
        <w:rPr>
          <w:rFonts w:ascii="Times New Roman" w:hAnsi="Times New Roman"/>
          <w:color w:val="000000"/>
          <w:sz w:val="24"/>
        </w:rPr>
        <w:t>]</w:t>
      </w:r>
      <w:r w:rsidR="006602D8" w:rsidRPr="008471FB">
        <w:rPr>
          <w:rFonts w:ascii="ＭＳ Ｐゴシック" w:eastAsiaTheme="minorEastAsia" w:hAnsi="ＭＳ Ｐゴシック" w:cstheme="minorBidi" w:hint="eastAsia"/>
          <w:color w:val="000000"/>
          <w:kern w:val="24"/>
          <w:sz w:val="24"/>
          <w:lang w:val="de-DE"/>
        </w:rPr>
        <w:t xml:space="preserve"> </w:t>
      </w:r>
      <w:r w:rsidR="006602D8" w:rsidRPr="008471FB">
        <w:rPr>
          <w:rFonts w:ascii="Times New Roman" w:hAnsi="Times New Roman" w:hint="eastAsia"/>
          <w:color w:val="000000"/>
          <w:sz w:val="24"/>
          <w:lang w:val="de-DE"/>
        </w:rPr>
        <w:t>Dunn, </w:t>
      </w:r>
      <w:r w:rsidR="008471FB">
        <w:rPr>
          <w:rFonts w:ascii="Times New Roman" w:hAnsi="Times New Roman" w:hint="eastAsia"/>
          <w:i/>
          <w:iCs/>
          <w:color w:val="000000"/>
          <w:sz w:val="24"/>
          <w:lang w:val="de-DE"/>
        </w:rPr>
        <w:t>Chem</w:t>
      </w:r>
      <w:r w:rsidR="006602D8" w:rsidRPr="008471FB">
        <w:rPr>
          <w:rFonts w:ascii="Times New Roman" w:hAnsi="Times New Roman" w:hint="eastAsia"/>
          <w:i/>
          <w:iCs/>
          <w:color w:val="000000"/>
          <w:sz w:val="24"/>
          <w:lang w:val="de-DE"/>
        </w:rPr>
        <w:t xml:space="preserve"> Rev</w:t>
      </w:r>
      <w:r w:rsidR="008471FB">
        <w:rPr>
          <w:rFonts w:ascii="Times New Roman" w:hAnsi="Times New Roman" w:hint="eastAsia"/>
          <w:color w:val="000000"/>
          <w:sz w:val="24"/>
          <w:lang w:val="de-DE"/>
        </w:rPr>
        <w:t xml:space="preserve"> </w:t>
      </w:r>
      <w:r w:rsidR="006602D8" w:rsidRPr="008471FB">
        <w:rPr>
          <w:rFonts w:ascii="Times New Roman" w:hAnsi="Times New Roman" w:hint="eastAsia"/>
          <w:color w:val="000000"/>
          <w:sz w:val="24"/>
          <w:lang w:val="de-DE"/>
        </w:rPr>
        <w:t>, </w:t>
      </w:r>
      <w:r w:rsidR="006602D8" w:rsidRPr="008471FB">
        <w:rPr>
          <w:rFonts w:ascii="Times New Roman" w:hAnsi="Times New Roman" w:hint="eastAsia"/>
          <w:i/>
          <w:iCs/>
          <w:color w:val="000000"/>
          <w:sz w:val="24"/>
          <w:lang w:val="de-DE"/>
        </w:rPr>
        <w:t>102</w:t>
      </w:r>
      <w:r w:rsidR="006602D8" w:rsidRPr="008471FB">
        <w:rPr>
          <w:rFonts w:ascii="Times New Roman" w:hAnsi="Times New Roman" w:hint="eastAsia"/>
          <w:color w:val="000000"/>
          <w:sz w:val="24"/>
          <w:lang w:val="de-DE"/>
        </w:rPr>
        <w:t>, 4431</w:t>
      </w:r>
      <w:r w:rsidR="008471FB">
        <w:rPr>
          <w:rFonts w:ascii="Times New Roman" w:hAnsi="Times New Roman"/>
          <w:color w:val="000000"/>
          <w:sz w:val="24"/>
          <w:lang w:val="de-DE"/>
        </w:rPr>
        <w:t>, (2002)</w:t>
      </w:r>
    </w:p>
    <w:p w14:paraId="3C3C90AD" w14:textId="3882031F" w:rsidR="00B90B08" w:rsidRDefault="008471FB" w:rsidP="00B90B08">
      <w:pPr>
        <w:rPr>
          <w:rFonts w:ascii="Times New Roman" w:hAnsi="Times New Roman"/>
          <w:color w:val="000000"/>
          <w:sz w:val="24"/>
        </w:rPr>
      </w:pPr>
      <w:r w:rsidRPr="008471FB">
        <w:rPr>
          <w:rFonts w:ascii="Times New Roman" w:hAnsi="Times New Roman" w:hint="eastAsia"/>
          <w:color w:val="000000"/>
          <w:sz w:val="24"/>
        </w:rPr>
        <w:t>[</w:t>
      </w:r>
      <w:r w:rsidRPr="008471FB">
        <w:rPr>
          <w:rFonts w:ascii="Times New Roman" w:hAnsi="Times New Roman"/>
          <w:color w:val="000000"/>
          <w:sz w:val="24"/>
        </w:rPr>
        <w:t>2</w:t>
      </w:r>
      <w:r w:rsidRPr="008471FB">
        <w:rPr>
          <w:rFonts w:ascii="Times New Roman" w:hAnsi="Times New Roman" w:hint="eastAsia"/>
          <w:color w:val="000000"/>
          <w:sz w:val="24"/>
        </w:rPr>
        <w:t>]</w:t>
      </w:r>
      <w:r w:rsidRPr="008471FB">
        <w:rPr>
          <w:rFonts w:asciiTheme="minorHAnsi" w:eastAsiaTheme="minorEastAsia" w:hAnsi="Calibri" w:cstheme="minorBidi"/>
          <w:color w:val="000000" w:themeColor="text1"/>
          <w:kern w:val="24"/>
          <w:sz w:val="24"/>
        </w:rPr>
        <w:t xml:space="preserve"> </w:t>
      </w:r>
      <w:ins w:id="347" w:author="Shota Miyawaki" w:date="2017-01-10T15:08:00Z">
        <w:r w:rsidR="007D77AC">
          <w:rPr>
            <w:rFonts w:asciiTheme="minorHAnsi" w:eastAsiaTheme="minorEastAsia" w:hAnsi="Calibri" w:cstheme="minorBidi" w:hint="eastAsia"/>
            <w:color w:val="000000" w:themeColor="text1"/>
            <w:kern w:val="24"/>
            <w:sz w:val="24"/>
          </w:rPr>
          <w:t>岩井さんの論文</w:t>
        </w:r>
      </w:ins>
      <w:del w:id="348" w:author="Shota Miyawaki" w:date="2017-01-10T15:08:00Z">
        <w:r w:rsidR="006754DC" w:rsidRPr="006754DC" w:rsidDel="007D77AC">
          <w:rPr>
            <w:rFonts w:ascii="Times New Roman" w:hAnsi="Times New Roman"/>
            <w:color w:val="000000"/>
            <w:sz w:val="24"/>
          </w:rPr>
          <w:delText>Luigi D’Ascenzo, Pascal Auffinger,</w:delText>
        </w:r>
        <w:r w:rsidR="00B90B08" w:rsidDel="007D77AC">
          <w:rPr>
            <w:rFonts w:ascii="Times New Roman" w:hAnsi="Times New Roman"/>
            <w:color w:val="000000"/>
            <w:sz w:val="24"/>
          </w:rPr>
          <w:delText xml:space="preserve"> Acta Cryst B71, 164-1675 (2015)</w:delText>
        </w:r>
      </w:del>
    </w:p>
    <w:p w14:paraId="4DF77088" w14:textId="3EF331B6" w:rsidR="00E16031" w:rsidRPr="00B90B08" w:rsidRDefault="00884E74" w:rsidP="00B90B08">
      <w:pPr>
        <w:rPr>
          <w:sz w:val="24"/>
        </w:rPr>
      </w:pPr>
      <w:r w:rsidRPr="00A02C2E">
        <w:rPr>
          <w:rFonts w:ascii="Times New Roman" w:hAnsi="Times New Roman" w:hint="eastAsia"/>
          <w:color w:val="000000"/>
          <w:sz w:val="24"/>
        </w:rPr>
        <w:t>[3]</w:t>
      </w:r>
      <w:r w:rsidR="00B90B08">
        <w:rPr>
          <w:rFonts w:ascii="Times New Roman" w:hAnsi="Times New Roman"/>
          <w:color w:val="000000"/>
          <w:sz w:val="24"/>
        </w:rPr>
        <w:t xml:space="preserve"> </w:t>
      </w:r>
      <w:r w:rsidR="00B90B08" w:rsidRPr="00740164">
        <w:rPr>
          <w:rFonts w:hint="eastAsia"/>
          <w:sz w:val="24"/>
        </w:rPr>
        <w:t>大平智広</w:t>
      </w:r>
      <w:r w:rsidR="00B90B08">
        <w:rPr>
          <w:rFonts w:hint="eastAsia"/>
          <w:sz w:val="24"/>
        </w:rPr>
        <w:t xml:space="preserve">, </w:t>
      </w:r>
      <w:r w:rsidR="00B90B08">
        <w:rPr>
          <w:sz w:val="24"/>
        </w:rPr>
        <w:t>“</w:t>
      </w:r>
      <w:r w:rsidR="00B90B08" w:rsidRPr="00B90B08">
        <w:rPr>
          <w:rFonts w:hint="eastAsia"/>
          <w:sz w:val="24"/>
        </w:rPr>
        <w:t>8</w:t>
      </w:r>
      <w:r w:rsidR="00B90B08" w:rsidRPr="00B90B08">
        <w:rPr>
          <w:rFonts w:hint="eastAsia"/>
          <w:sz w:val="24"/>
        </w:rPr>
        <w:t>残基のポリアラニンを用いたレプリカ交換法の最適な計算条件の探索</w:t>
      </w:r>
      <w:r w:rsidR="00B90B08">
        <w:rPr>
          <w:sz w:val="24"/>
        </w:rPr>
        <w:t>”, 05, (2015)</w:t>
      </w:r>
    </w:p>
    <w:p w14:paraId="28A4F5D0" w14:textId="77777777" w:rsidR="005A318C" w:rsidRPr="00A02C2E" w:rsidRDefault="005A318C">
      <w:pPr>
        <w:rPr>
          <w:rFonts w:ascii="Times New Roman" w:hAnsi="Times New Roman"/>
          <w:color w:val="000000"/>
          <w:sz w:val="24"/>
        </w:rPr>
      </w:pPr>
    </w:p>
    <w:sectPr w:rsidR="005A318C" w:rsidRPr="00A02C2E" w:rsidSect="00D06C85">
      <w:pgSz w:w="11906" w:h="16838" w:code="9"/>
      <w:pgMar w:top="1985" w:right="1134"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7" w:author="Kota Kasahara" w:date="2016-12-26T09:23:00Z" w:initials="kk">
    <w:p w14:paraId="257E78F0" w14:textId="77777777" w:rsidR="00F230DE" w:rsidRDefault="00F230DE">
      <w:pPr>
        <w:pStyle w:val="ab"/>
      </w:pPr>
      <w:r>
        <w:rPr>
          <w:rFonts w:hint="eastAsia"/>
        </w:rPr>
        <w:t>ひとつの前の文から飛躍している。</w:t>
      </w:r>
      <w:r>
        <w:rPr>
          <w:rStyle w:val="aa"/>
        </w:rPr>
        <w:annotationRef/>
      </w:r>
      <w:r>
        <w:rPr>
          <w:rFonts w:hint="eastAsia"/>
        </w:rPr>
        <w:t>「</w:t>
      </w:r>
      <w:r>
        <w:rPr>
          <w:rFonts w:hint="eastAsia"/>
          <w:sz w:val="24"/>
        </w:rPr>
        <w:t>タンパク質や</w:t>
      </w:r>
      <w:r>
        <w:rPr>
          <w:rFonts w:hint="eastAsia"/>
          <w:sz w:val="24"/>
        </w:rPr>
        <w:t>DNA</w:t>
      </w:r>
      <w:r>
        <w:rPr>
          <w:rFonts w:hint="eastAsia"/>
          <w:sz w:val="24"/>
        </w:rPr>
        <w:t>をはじめとする生体高分子」について触れてその後に「中でも」と言うならば、生体高分子について述べるべき。カルボキシル基は生体高分子ではない。</w:t>
      </w:r>
    </w:p>
  </w:comment>
  <w:comment w:id="90" w:author="Kota Kasahara" w:date="2016-12-26T11:02:00Z" w:initials="kk">
    <w:p w14:paraId="6AF9471D" w14:textId="77777777" w:rsidR="00F7612F" w:rsidRDefault="00F7612F">
      <w:pPr>
        <w:pStyle w:val="ab"/>
      </w:pPr>
      <w:r>
        <w:rPr>
          <w:rStyle w:val="aa"/>
        </w:rPr>
        <w:annotationRef/>
      </w:r>
      <w:r w:rsidR="00225627">
        <w:rPr>
          <w:rFonts w:hint="eastAsia"/>
        </w:rPr>
        <w:t>水素の結合角度とは具体的にどこの角度？</w:t>
      </w:r>
    </w:p>
  </w:comment>
  <w:comment w:id="95" w:author="Kota Kasahara" w:date="2016-12-26T11:04:00Z" w:initials="kk">
    <w:p w14:paraId="194E00BB" w14:textId="204D32CF" w:rsidR="007476E6" w:rsidRDefault="007476E6">
      <w:pPr>
        <w:pStyle w:val="ab"/>
      </w:pPr>
      <w:r>
        <w:rPr>
          <w:rStyle w:val="aa"/>
        </w:rPr>
        <w:annotationRef/>
      </w:r>
      <w:r>
        <w:rPr>
          <w:rFonts w:hint="eastAsia"/>
        </w:rPr>
        <w:t>根拠は？状況によるのでは？</w:t>
      </w:r>
    </w:p>
  </w:comment>
  <w:comment w:id="96" w:author="岩井良祐" w:date="2017-01-10T13:13:00Z" w:initials="岩井良祐">
    <w:p w14:paraId="16846B60" w14:textId="58ED679E" w:rsidR="005B6F10" w:rsidRDefault="005B6F10">
      <w:pPr>
        <w:pStyle w:val="ab"/>
      </w:pPr>
      <w:r>
        <w:rPr>
          <w:rStyle w:val="aa"/>
        </w:rPr>
        <w:annotationRef/>
      </w:r>
      <w:r>
        <w:rPr>
          <w:rFonts w:hint="eastAsia"/>
        </w:rPr>
        <w:t>たぶん</w:t>
      </w:r>
      <w:r>
        <w:rPr>
          <w:rFonts w:hint="eastAsia"/>
        </w:rPr>
        <w:t xml:space="preserve">, </w:t>
      </w:r>
      <w:r w:rsidR="00C57E55">
        <w:rPr>
          <w:rFonts w:hint="eastAsia"/>
        </w:rPr>
        <w:t>私が</w:t>
      </w:r>
      <w:r>
        <w:rPr>
          <w:rFonts w:hint="eastAsia"/>
        </w:rPr>
        <w:t>中間発表前に</w:t>
      </w:r>
      <w:r w:rsidR="00C57E55">
        <w:rPr>
          <w:rFonts w:hint="eastAsia"/>
        </w:rPr>
        <w:t>言</w:t>
      </w:r>
      <w:r>
        <w:rPr>
          <w:rFonts w:hint="eastAsia"/>
        </w:rPr>
        <w:t>った</w:t>
      </w:r>
      <w:r>
        <w:t>から</w:t>
      </w:r>
      <w:r w:rsidR="00C57E55">
        <w:rPr>
          <w:rFonts w:hint="eastAsia"/>
        </w:rPr>
        <w:t>だと思う</w:t>
      </w:r>
      <w:r w:rsidR="00C57E55">
        <w:t>ん</w:t>
      </w:r>
      <w:r>
        <w:t>だけど</w:t>
      </w:r>
      <w:r>
        <w:rPr>
          <w:rFonts w:hint="eastAsia"/>
        </w:rPr>
        <w:t xml:space="preserve">, </w:t>
      </w:r>
      <w:r>
        <w:rPr>
          <w:rFonts w:hint="eastAsia"/>
        </w:rPr>
        <w:t>この</w:t>
      </w:r>
      <w:r>
        <w:t>部分は</w:t>
      </w:r>
      <w:r>
        <w:rPr>
          <w:rFonts w:hint="eastAsia"/>
        </w:rPr>
        <w:t>論理</w:t>
      </w:r>
      <w:r>
        <w:t>が飛躍している</w:t>
      </w:r>
      <w:r>
        <w:rPr>
          <w:rFonts w:hint="eastAsia"/>
        </w:rPr>
        <w:t xml:space="preserve">. </w:t>
      </w:r>
      <w:r>
        <w:t>CSD</w:t>
      </w:r>
      <w:r>
        <w:rPr>
          <w:rFonts w:hint="eastAsia"/>
        </w:rPr>
        <w:t>は</w:t>
      </w:r>
      <w:r>
        <w:t>低分子化合物のデータベースなので</w:t>
      </w:r>
      <w:r>
        <w:rPr>
          <w:rFonts w:hint="eastAsia"/>
        </w:rPr>
        <w:t xml:space="preserve">, </w:t>
      </w:r>
      <w:r>
        <w:rPr>
          <w:rFonts w:hint="eastAsia"/>
        </w:rPr>
        <w:t>そのまま</w:t>
      </w:r>
      <w:r>
        <w:t>アスパラギン酸</w:t>
      </w:r>
      <w:r>
        <w:rPr>
          <w:rFonts w:hint="eastAsia"/>
        </w:rPr>
        <w:t>に</w:t>
      </w:r>
      <w:r>
        <w:t>当てはめて</w:t>
      </w:r>
      <w:r w:rsidR="00C57E55">
        <w:t>考える</w:t>
      </w:r>
      <w:r w:rsidR="00C57E55">
        <w:rPr>
          <w:rFonts w:hint="eastAsia"/>
        </w:rPr>
        <w:t>のは</w:t>
      </w:r>
      <w:r>
        <w:rPr>
          <w:rFonts w:hint="eastAsia"/>
        </w:rPr>
        <w:t>おかしい</w:t>
      </w:r>
      <w:r>
        <w:rPr>
          <w:rFonts w:hint="eastAsia"/>
        </w:rPr>
        <w:t xml:space="preserve">. </w:t>
      </w:r>
      <w:r>
        <w:rPr>
          <w:rFonts w:hint="eastAsia"/>
        </w:rPr>
        <w:t>このプロトンの</w:t>
      </w:r>
      <w:proofErr w:type="spellStart"/>
      <w:r>
        <w:rPr>
          <w:rFonts w:hint="eastAsia"/>
        </w:rPr>
        <w:t>syn</w:t>
      </w:r>
      <w:proofErr w:type="spellEnd"/>
      <w:r>
        <w:rPr>
          <w:rFonts w:hint="eastAsia"/>
        </w:rPr>
        <w:t>, anti</w:t>
      </w:r>
      <w:r>
        <w:rPr>
          <w:rFonts w:hint="eastAsia"/>
        </w:rPr>
        <w:t>位置</w:t>
      </w:r>
      <w:r>
        <w:t>というのは</w:t>
      </w:r>
      <w:r>
        <w:rPr>
          <w:rFonts w:hint="eastAsia"/>
        </w:rPr>
        <w:t xml:space="preserve">, </w:t>
      </w:r>
      <w:r>
        <w:rPr>
          <w:rFonts w:hint="eastAsia"/>
        </w:rPr>
        <w:t>量子効果で決まるので</w:t>
      </w:r>
      <w:r>
        <w:rPr>
          <w:rFonts w:hint="eastAsia"/>
        </w:rPr>
        <w:t>, URL</w:t>
      </w:r>
      <w:r w:rsidR="00C57E55">
        <w:t xml:space="preserve"> (</w:t>
      </w:r>
      <w:hyperlink r:id="rId1" w:history="1">
        <w:r w:rsidR="00C57E55" w:rsidRPr="002B5BF7">
          <w:rPr>
            <w:rStyle w:val="a5"/>
          </w:rPr>
          <w:t>http://ameblo.jp/sirukosand-pair/archive1-201311.html</w:t>
        </w:r>
      </w:hyperlink>
      <w:r w:rsidR="00C57E55">
        <w:t xml:space="preserve">) </w:t>
      </w:r>
      <w:r>
        <w:rPr>
          <w:rFonts w:hint="eastAsia"/>
        </w:rPr>
        <w:t>を</w:t>
      </w:r>
      <w:r>
        <w:t>確認して</w:t>
      </w:r>
      <w:r>
        <w:rPr>
          <w:rFonts w:hint="eastAsia"/>
        </w:rPr>
        <w:t>それを</w:t>
      </w:r>
      <w:r>
        <w:t>参考にしてください</w:t>
      </w:r>
      <w:r>
        <w:rPr>
          <w:rFonts w:hint="eastAsia"/>
        </w:rPr>
        <w:t>.</w:t>
      </w:r>
      <w:r>
        <w:t xml:space="preserve"> </w:t>
      </w:r>
      <w:r>
        <w:rPr>
          <w:rFonts w:hint="eastAsia"/>
        </w:rPr>
        <w:t>単純な共鳴構造</w:t>
      </w:r>
      <w:r>
        <w:t>の話</w:t>
      </w:r>
      <w:r>
        <w:rPr>
          <w:rFonts w:hint="eastAsia"/>
        </w:rPr>
        <w:t>です</w:t>
      </w:r>
      <w:r>
        <w:rPr>
          <w:rFonts w:hint="eastAsia"/>
        </w:rPr>
        <w:t xml:space="preserve">. </w:t>
      </w:r>
    </w:p>
  </w:comment>
  <w:comment w:id="111" w:author="Kota Kasahara" w:date="2016-12-26T11:07:00Z" w:initials="kk">
    <w:p w14:paraId="67F7BA4E" w14:textId="77CD779F" w:rsidR="00665BB5" w:rsidRDefault="00665BB5">
      <w:pPr>
        <w:pStyle w:val="ab"/>
      </w:pPr>
      <w:r>
        <w:rPr>
          <w:rStyle w:val="aa"/>
        </w:rPr>
        <w:annotationRef/>
      </w:r>
      <w:r>
        <w:t>Amber</w:t>
      </w:r>
      <w:r>
        <w:rPr>
          <w:rFonts w:hint="eastAsia"/>
        </w:rPr>
        <w:t>というソフトウェアのこの三つの力場特有の問題のように読める。別のソフトウェアや別の力場を使えばよいのでは、という疑念がわく。</w:t>
      </w:r>
    </w:p>
  </w:comment>
  <w:comment w:id="112" w:author="Kota Kasahara" w:date="2016-12-26T11:08:00Z" w:initials="kk">
    <w:p w14:paraId="7B950BF7" w14:textId="332833BE" w:rsidR="002B533C" w:rsidRDefault="002B533C">
      <w:pPr>
        <w:pStyle w:val="ab"/>
      </w:pPr>
      <w:r>
        <w:rPr>
          <w:rStyle w:val="aa"/>
        </w:rPr>
        <w:annotationRef/>
      </w:r>
      <w:r>
        <w:rPr>
          <w:rFonts w:hint="eastAsia"/>
        </w:rPr>
        <w:t>根拠は？</w:t>
      </w:r>
    </w:p>
  </w:comment>
  <w:comment w:id="132" w:author="Kota Kasahara" w:date="2016-12-26T11:09:00Z" w:initials="kk">
    <w:p w14:paraId="631F760E" w14:textId="7DD383AA" w:rsidR="002B533C" w:rsidRDefault="002B533C">
      <w:pPr>
        <w:pStyle w:val="ab"/>
      </w:pPr>
      <w:r>
        <w:rPr>
          <w:rStyle w:val="aa"/>
        </w:rPr>
        <w:annotationRef/>
      </w:r>
      <w:r>
        <w:rPr>
          <w:rFonts w:hint="eastAsia"/>
        </w:rPr>
        <w:t>これは背景か？結果か？</w:t>
      </w:r>
    </w:p>
  </w:comment>
  <w:comment w:id="116" w:author="岩井良祐" w:date="2017-01-10T13:26:00Z" w:initials="岩井良祐">
    <w:p w14:paraId="5669D88E" w14:textId="728AAF41" w:rsidR="00C57E55" w:rsidRDefault="00C57E55">
      <w:pPr>
        <w:pStyle w:val="ab"/>
      </w:pPr>
      <w:r>
        <w:rPr>
          <w:rStyle w:val="aa"/>
        </w:rPr>
        <w:annotationRef/>
      </w:r>
      <w:r>
        <w:rPr>
          <w:rFonts w:hint="eastAsia"/>
        </w:rPr>
        <w:t>多分</w:t>
      </w:r>
      <w:r>
        <w:t xml:space="preserve">, </w:t>
      </w:r>
      <w:r>
        <w:rPr>
          <w:rFonts w:hint="eastAsia"/>
        </w:rPr>
        <w:t>私</w:t>
      </w:r>
      <w:r>
        <w:t>の先行研究だと思うから</w:t>
      </w:r>
      <w:r>
        <w:rPr>
          <w:rFonts w:hint="eastAsia"/>
        </w:rPr>
        <w:t xml:space="preserve">, </w:t>
      </w:r>
      <w:r>
        <w:rPr>
          <w:rFonts w:hint="eastAsia"/>
        </w:rPr>
        <w:t>そういう</w:t>
      </w:r>
      <w:r>
        <w:t>書き方を</w:t>
      </w:r>
      <w:r>
        <w:rPr>
          <w:rFonts w:hint="eastAsia"/>
        </w:rPr>
        <w:t>し</w:t>
      </w:r>
      <w:r>
        <w:t>てください</w:t>
      </w:r>
      <w:r>
        <w:rPr>
          <w:rFonts w:hint="eastAsia"/>
        </w:rPr>
        <w:t xml:space="preserve">. </w:t>
      </w:r>
      <w:r>
        <w:rPr>
          <w:rFonts w:hint="eastAsia"/>
        </w:rPr>
        <w:t>ただし</w:t>
      </w:r>
      <w:r>
        <w:rPr>
          <w:rFonts w:hint="eastAsia"/>
        </w:rPr>
        <w:t xml:space="preserve">, </w:t>
      </w:r>
      <w:r>
        <w:rPr>
          <w:rFonts w:hint="eastAsia"/>
        </w:rPr>
        <w:t>私</w:t>
      </w:r>
      <w:r>
        <w:t>の</w:t>
      </w:r>
      <w:r>
        <w:rPr>
          <w:rFonts w:hint="eastAsia"/>
        </w:rPr>
        <w:t>卒論</w:t>
      </w:r>
      <w:r>
        <w:t>にまとめて</w:t>
      </w:r>
      <w:r>
        <w:rPr>
          <w:rFonts w:hint="eastAsia"/>
        </w:rPr>
        <w:t>いる</w:t>
      </w:r>
      <w:r>
        <w:t>わけではないので</w:t>
      </w:r>
      <w:r>
        <w:rPr>
          <w:rFonts w:hint="eastAsia"/>
        </w:rPr>
        <w:t xml:space="preserve">, </w:t>
      </w:r>
      <w:r>
        <w:rPr>
          <w:rFonts w:hint="eastAsia"/>
        </w:rPr>
        <w:t>イントロで</w:t>
      </w:r>
      <w:r>
        <w:t>多少詳しめにかいておく</w:t>
      </w:r>
      <w:r>
        <w:rPr>
          <w:rFonts w:hint="eastAsia"/>
        </w:rPr>
        <w:t>と</w:t>
      </w:r>
      <w:r>
        <w:t>よいと思います</w:t>
      </w:r>
      <w:r>
        <w:rPr>
          <w:rFonts w:hint="eastAsia"/>
        </w:rPr>
        <w:t xml:space="preserve">. </w:t>
      </w:r>
    </w:p>
  </w:comment>
  <w:comment w:id="117" w:author="Shota Miyawaki" w:date="2017-01-10T15:09:00Z" w:initials="SM">
    <w:p w14:paraId="3C6C40BE" w14:textId="1FFC9DBB" w:rsidR="00897CE9" w:rsidRDefault="00897CE9">
      <w:pPr>
        <w:pStyle w:val="ab"/>
        <w:rPr>
          <w:rFonts w:hint="eastAsia"/>
        </w:rPr>
      </w:pPr>
      <w:r>
        <w:rPr>
          <w:rStyle w:val="aa"/>
        </w:rPr>
        <w:annotationRef/>
      </w:r>
    </w:p>
  </w:comment>
  <w:comment w:id="134" w:author="岩井良祐" w:date="2017-01-10T12:50:00Z" w:initials="岩井良祐">
    <w:p w14:paraId="33714A9C" w14:textId="2A674529" w:rsidR="00F17E24" w:rsidRDefault="00F17E24">
      <w:pPr>
        <w:pStyle w:val="ab"/>
      </w:pPr>
      <w:r>
        <w:rPr>
          <w:rStyle w:val="aa"/>
        </w:rPr>
        <w:annotationRef/>
      </w:r>
      <w:r>
        <w:rPr>
          <w:rFonts w:hint="eastAsia"/>
        </w:rPr>
        <w:t>この</w:t>
      </w:r>
      <w:r>
        <w:t>考察はシミュレーションをやって初めてわかることじゃない？</w:t>
      </w:r>
    </w:p>
    <w:p w14:paraId="18B5EC44" w14:textId="3E5D1C6A" w:rsidR="00F17E24" w:rsidRPr="00F17E24" w:rsidRDefault="00F17E24">
      <w:pPr>
        <w:pStyle w:val="ab"/>
      </w:pPr>
      <w:r>
        <w:rPr>
          <w:rFonts w:hint="eastAsia"/>
        </w:rPr>
        <w:t>イントロの最後で</w:t>
      </w:r>
      <w:r>
        <w:t>結果をまとめて</w:t>
      </w:r>
      <w:r>
        <w:rPr>
          <w:rFonts w:hint="eastAsia"/>
        </w:rPr>
        <w:t>書くことは</w:t>
      </w:r>
      <w:r>
        <w:t>あると</w:t>
      </w:r>
      <w:r>
        <w:rPr>
          <w:rFonts w:hint="eastAsia"/>
        </w:rPr>
        <w:t>思うけど、</w:t>
      </w:r>
      <w:r>
        <w:t>”</w:t>
      </w:r>
      <w:r>
        <w:rPr>
          <w:rFonts w:hint="eastAsia"/>
        </w:rPr>
        <w:t>研究</w:t>
      </w:r>
      <w:r>
        <w:t>の</w:t>
      </w:r>
      <w:r>
        <w:rPr>
          <w:rFonts w:hint="eastAsia"/>
        </w:rPr>
        <w:t>目的</w:t>
      </w:r>
      <w:r>
        <w:t>”</w:t>
      </w:r>
      <w:r>
        <w:rPr>
          <w:rFonts w:hint="eastAsia"/>
        </w:rPr>
        <w:t>の前に書いてはいけないと思う</w:t>
      </w:r>
      <w:r>
        <w:rPr>
          <w:rFonts w:hint="eastAsia"/>
        </w:rPr>
        <w:t>.</w:t>
      </w:r>
    </w:p>
  </w:comment>
  <w:comment w:id="140" w:author="Kota Kasahara" w:date="2016-12-26T11:41:00Z" w:initials="kk">
    <w:p w14:paraId="30560116" w14:textId="32E69C75" w:rsidR="00EA0C04" w:rsidRDefault="00EA0C04">
      <w:pPr>
        <w:pStyle w:val="ab"/>
      </w:pPr>
      <w:r>
        <w:rPr>
          <w:rStyle w:val="aa"/>
        </w:rPr>
        <w:annotationRef/>
      </w:r>
      <w:r>
        <w:rPr>
          <w:rFonts w:hint="eastAsia"/>
        </w:rPr>
        <w:t>改ページ機能を使う</w:t>
      </w:r>
    </w:p>
  </w:comment>
  <w:comment w:id="144" w:author="岩井良祐" w:date="2017-01-10T13:22:00Z" w:initials="岩井良祐">
    <w:p w14:paraId="0EA42219" w14:textId="4EC5CE2C" w:rsidR="00C57E55" w:rsidRDefault="00C57E55">
      <w:pPr>
        <w:pStyle w:val="ab"/>
      </w:pPr>
      <w:r>
        <w:rPr>
          <w:rStyle w:val="aa"/>
        </w:rPr>
        <w:annotationRef/>
      </w:r>
      <w:r>
        <w:rPr>
          <w:rFonts w:hint="eastAsia"/>
        </w:rPr>
        <w:t>キャップについて</w:t>
      </w:r>
      <w:r>
        <w:t>明記</w:t>
      </w:r>
    </w:p>
  </w:comment>
  <w:comment w:id="147" w:author="岩井良祐" w:date="2017-01-10T13:47:00Z" w:initials="岩井良祐">
    <w:p w14:paraId="10602FDB" w14:textId="0ECA8EDC" w:rsidR="00FA205C" w:rsidRDefault="00FA205C">
      <w:pPr>
        <w:pStyle w:val="ab"/>
      </w:pPr>
      <w:r>
        <w:rPr>
          <w:rStyle w:val="aa"/>
        </w:rPr>
        <w:annotationRef/>
      </w:r>
      <w:r>
        <w:rPr>
          <w:rFonts w:hint="eastAsia"/>
        </w:rPr>
        <w:t>構造</w:t>
      </w:r>
      <w:r>
        <w:t>のサンプリング</w:t>
      </w:r>
      <w:r>
        <w:rPr>
          <w:rFonts w:hint="eastAsia"/>
        </w:rPr>
        <w:t>頻度</w:t>
      </w:r>
      <w:r>
        <w:rPr>
          <w:rFonts w:hint="eastAsia"/>
        </w:rPr>
        <w:t xml:space="preserve">, </w:t>
      </w:r>
      <w:r>
        <w:rPr>
          <w:rFonts w:hint="eastAsia"/>
        </w:rPr>
        <w:t>熱浴の</w:t>
      </w:r>
      <w:r>
        <w:t>種類</w:t>
      </w:r>
      <w:r>
        <w:rPr>
          <w:rFonts w:hint="eastAsia"/>
        </w:rPr>
        <w:t xml:space="preserve">, </w:t>
      </w:r>
      <w:r>
        <w:rPr>
          <w:rFonts w:hint="eastAsia"/>
        </w:rPr>
        <w:t>陰溶媒モデルを</w:t>
      </w:r>
      <w:r>
        <w:t>書く</w:t>
      </w:r>
      <w:r>
        <w:rPr>
          <w:rFonts w:hint="eastAsia"/>
        </w:rPr>
        <w:t xml:space="preserve">. </w:t>
      </w:r>
      <w:r>
        <w:rPr>
          <w:rFonts w:hint="eastAsia"/>
        </w:rPr>
        <w:t>初め</w:t>
      </w:r>
      <w:r>
        <w:t>の</w:t>
      </w:r>
      <w:r>
        <w:rPr>
          <w:rFonts w:hint="eastAsia"/>
        </w:rPr>
        <w:t>何</w:t>
      </w:r>
      <w:r>
        <w:rPr>
          <w:rFonts w:hint="eastAsia"/>
        </w:rPr>
        <w:t>step</w:t>
      </w:r>
      <w:r>
        <w:rPr>
          <w:rFonts w:hint="eastAsia"/>
        </w:rPr>
        <w:t>分</w:t>
      </w:r>
      <w:r>
        <w:t>かの構造を除いている場合は</w:t>
      </w:r>
      <w:r>
        <w:rPr>
          <w:rFonts w:hint="eastAsia"/>
        </w:rPr>
        <w:t>,</w:t>
      </w:r>
      <w:r>
        <w:rPr>
          <w:rFonts w:hint="eastAsia"/>
        </w:rPr>
        <w:t>それいついても</w:t>
      </w:r>
      <w:r>
        <w:t>書く</w:t>
      </w:r>
      <w:r>
        <w:rPr>
          <w:rFonts w:hint="eastAsia"/>
        </w:rPr>
        <w:t xml:space="preserve">. </w:t>
      </w:r>
    </w:p>
  </w:comment>
  <w:comment w:id="148" w:author="岩井良祐" w:date="2017-01-10T13:24:00Z" w:initials="岩井良祐">
    <w:p w14:paraId="2FB44E5D" w14:textId="1DB9B9EE" w:rsidR="00C57E55" w:rsidRPr="00C57E55" w:rsidRDefault="00C57E55">
      <w:pPr>
        <w:pStyle w:val="ab"/>
      </w:pPr>
      <w:r>
        <w:rPr>
          <w:rStyle w:val="aa"/>
        </w:rPr>
        <w:annotationRef/>
      </w:r>
      <w:r>
        <w:rPr>
          <w:rFonts w:hint="eastAsia"/>
        </w:rPr>
        <w:t>こういう</w:t>
      </w:r>
      <w:r>
        <w:t>ポップな</w:t>
      </w:r>
      <w:r>
        <w:rPr>
          <w:rFonts w:hint="eastAsia"/>
        </w:rPr>
        <w:t>表</w:t>
      </w:r>
      <w:r>
        <w:t>は</w:t>
      </w:r>
      <w:r>
        <w:rPr>
          <w:rFonts w:hint="eastAsia"/>
        </w:rPr>
        <w:t xml:space="preserve">, </w:t>
      </w:r>
      <w:r>
        <w:rPr>
          <w:rFonts w:hint="eastAsia"/>
        </w:rPr>
        <w:t>パワポのスライド</w:t>
      </w:r>
      <w:r>
        <w:t>と</w:t>
      </w:r>
      <w:r>
        <w:rPr>
          <w:rFonts w:hint="eastAsia"/>
        </w:rPr>
        <w:t>かなら</w:t>
      </w:r>
      <w:r>
        <w:rPr>
          <w:rFonts w:hint="eastAsia"/>
        </w:rPr>
        <w:t>OK</w:t>
      </w:r>
      <w:r>
        <w:rPr>
          <w:rFonts w:hint="eastAsia"/>
        </w:rPr>
        <w:t>だけど</w:t>
      </w:r>
      <w:r>
        <w:rPr>
          <w:rFonts w:hint="eastAsia"/>
        </w:rPr>
        <w:t xml:space="preserve">, </w:t>
      </w:r>
      <w:r>
        <w:rPr>
          <w:rFonts w:hint="eastAsia"/>
        </w:rPr>
        <w:t>卒論</w:t>
      </w:r>
      <w:r>
        <w:t>で使うのはまずいと思う</w:t>
      </w:r>
      <w:r>
        <w:rPr>
          <w:rFonts w:hint="eastAsia"/>
        </w:rPr>
        <w:t xml:space="preserve">. </w:t>
      </w:r>
      <w:r>
        <w:rPr>
          <w:rFonts w:hint="eastAsia"/>
        </w:rPr>
        <w:t>論文などを</w:t>
      </w:r>
      <w:r>
        <w:t>参考にして</w:t>
      </w:r>
      <w:r>
        <w:rPr>
          <w:rFonts w:hint="eastAsia"/>
        </w:rPr>
        <w:t xml:space="preserve">, </w:t>
      </w:r>
      <w:r>
        <w:rPr>
          <w:rFonts w:hint="eastAsia"/>
        </w:rPr>
        <w:t>レイアウトを</w:t>
      </w:r>
      <w:r>
        <w:t>変更</w:t>
      </w:r>
      <w:r>
        <w:rPr>
          <w:rFonts w:hint="eastAsia"/>
        </w:rPr>
        <w:t>した</w:t>
      </w:r>
      <w:r>
        <w:t>方がいい</w:t>
      </w:r>
      <w:r>
        <w:rPr>
          <w:rFonts w:hint="eastAsia"/>
        </w:rPr>
        <w:t>.</w:t>
      </w:r>
    </w:p>
  </w:comment>
  <w:comment w:id="234" w:author="岩井良祐" w:date="2017-01-10T12:55:00Z" w:initials="岩井良祐">
    <w:p w14:paraId="1517E5CD" w14:textId="594A3F03" w:rsidR="00F17E24" w:rsidRDefault="00F17E24">
      <w:pPr>
        <w:pStyle w:val="ab"/>
      </w:pPr>
      <w:r>
        <w:rPr>
          <w:rStyle w:val="aa"/>
        </w:rPr>
        <w:annotationRef/>
      </w:r>
      <w:r>
        <w:rPr>
          <w:rFonts w:hint="eastAsia"/>
        </w:rPr>
        <w:t>いくらなんでも</w:t>
      </w:r>
      <w:r>
        <w:rPr>
          <w:rFonts w:hint="eastAsia"/>
        </w:rPr>
        <w:t xml:space="preserve">, </w:t>
      </w:r>
      <w:r>
        <w:rPr>
          <w:rFonts w:hint="eastAsia"/>
        </w:rPr>
        <w:t>この</w:t>
      </w:r>
      <w:r>
        <w:t>量を</w:t>
      </w:r>
      <w:r w:rsidR="005B6F10">
        <w:rPr>
          <w:rFonts w:hint="eastAsia"/>
        </w:rPr>
        <w:t>コピペ</w:t>
      </w:r>
      <w:r w:rsidR="005B6F10">
        <w:t>す</w:t>
      </w:r>
      <w:r>
        <w:rPr>
          <w:rFonts w:hint="eastAsia"/>
        </w:rPr>
        <w:t>るのはやばいと思う</w:t>
      </w:r>
      <w:r>
        <w:rPr>
          <w:rFonts w:hint="eastAsia"/>
        </w:rPr>
        <w:t xml:space="preserve">. </w:t>
      </w:r>
    </w:p>
  </w:comment>
  <w:comment w:id="343" w:author="岩井良祐" w:date="2017-01-10T12:50:00Z" w:initials="岩井良祐">
    <w:p w14:paraId="58B3629C" w14:textId="77777777" w:rsidR="00201064" w:rsidRDefault="00201064" w:rsidP="00201064">
      <w:pPr>
        <w:pStyle w:val="ab"/>
      </w:pPr>
      <w:r>
        <w:rPr>
          <w:rStyle w:val="aa"/>
        </w:rPr>
        <w:annotationRef/>
      </w:r>
      <w:r>
        <w:rPr>
          <w:rFonts w:hint="eastAsia"/>
        </w:rPr>
        <w:t>この</w:t>
      </w:r>
      <w:r>
        <w:t>考察はシミュレーションをやって初めてわかることじゃない？</w:t>
      </w:r>
    </w:p>
    <w:p w14:paraId="74DAF03B" w14:textId="77777777" w:rsidR="00201064" w:rsidRPr="00F17E24" w:rsidRDefault="00201064" w:rsidP="00201064">
      <w:pPr>
        <w:pStyle w:val="ab"/>
      </w:pPr>
      <w:r>
        <w:rPr>
          <w:rFonts w:hint="eastAsia"/>
        </w:rPr>
        <w:t>イントロの最後で</w:t>
      </w:r>
      <w:r>
        <w:t>結果をまとめて</w:t>
      </w:r>
      <w:r>
        <w:rPr>
          <w:rFonts w:hint="eastAsia"/>
        </w:rPr>
        <w:t>書くことは</w:t>
      </w:r>
      <w:r>
        <w:t>あると</w:t>
      </w:r>
      <w:r>
        <w:rPr>
          <w:rFonts w:hint="eastAsia"/>
        </w:rPr>
        <w:t>思うけど、</w:t>
      </w:r>
      <w:r>
        <w:t>”</w:t>
      </w:r>
      <w:r>
        <w:rPr>
          <w:rFonts w:hint="eastAsia"/>
        </w:rPr>
        <w:t>研究</w:t>
      </w:r>
      <w:r>
        <w:t>の</w:t>
      </w:r>
      <w:r>
        <w:rPr>
          <w:rFonts w:hint="eastAsia"/>
        </w:rPr>
        <w:t>目的</w:t>
      </w:r>
      <w:r>
        <w:t>”</w:t>
      </w:r>
      <w:r>
        <w:rPr>
          <w:rFonts w:hint="eastAsia"/>
        </w:rPr>
        <w:t>の前に書いてはいけないと思う</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7E78F0" w15:done="0"/>
  <w15:commentEx w15:paraId="6AF9471D" w15:done="0"/>
  <w15:commentEx w15:paraId="194E00BB" w15:done="0"/>
  <w15:commentEx w15:paraId="16846B60" w15:done="0"/>
  <w15:commentEx w15:paraId="67F7BA4E" w15:done="0"/>
  <w15:commentEx w15:paraId="7B950BF7" w15:done="0"/>
  <w15:commentEx w15:paraId="631F760E" w15:done="0"/>
  <w15:commentEx w15:paraId="5669D88E" w15:done="0"/>
  <w15:commentEx w15:paraId="3C6C40BE" w15:paraIdParent="5669D88E" w15:done="0"/>
  <w15:commentEx w15:paraId="18B5EC44" w15:done="0"/>
  <w15:commentEx w15:paraId="30560116" w15:done="0"/>
  <w15:commentEx w15:paraId="0EA42219" w15:done="0"/>
  <w15:commentEx w15:paraId="10602FDB" w15:done="0"/>
  <w15:commentEx w15:paraId="2FB44E5D" w15:done="0"/>
  <w15:commentEx w15:paraId="1517E5CD" w15:done="0"/>
  <w15:commentEx w15:paraId="74DAF03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64E65E" w14:textId="77777777" w:rsidR="00E91101" w:rsidRDefault="00E91101">
      <w:r>
        <w:separator/>
      </w:r>
    </w:p>
  </w:endnote>
  <w:endnote w:type="continuationSeparator" w:id="0">
    <w:p w14:paraId="3D9BEEAB" w14:textId="77777777" w:rsidR="00E91101" w:rsidRDefault="00E91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HGPｺﾞｼｯｸE">
    <w:panose1 w:val="020B0900000000000000"/>
    <w:charset w:val="80"/>
    <w:family w:val="modern"/>
    <w:pitch w:val="variable"/>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3BD79" w14:textId="77777777" w:rsidR="006824C7" w:rsidRDefault="006824C7" w:rsidP="00C0545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49C89B5B" w14:textId="77777777" w:rsidR="006824C7" w:rsidRDefault="006824C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46ED3" w14:textId="77777777" w:rsidR="006824C7" w:rsidRDefault="006824C7" w:rsidP="00C0545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75086F">
      <w:rPr>
        <w:rStyle w:val="a4"/>
        <w:noProof/>
      </w:rPr>
      <w:t>8</w:t>
    </w:r>
    <w:r>
      <w:rPr>
        <w:rStyle w:val="a4"/>
      </w:rPr>
      <w:fldChar w:fldCharType="end"/>
    </w:r>
  </w:p>
  <w:p w14:paraId="4C6C5A09" w14:textId="77777777" w:rsidR="006824C7" w:rsidRDefault="006824C7">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72B1A8" w14:textId="77777777" w:rsidR="00E91101" w:rsidRDefault="00E91101">
      <w:r>
        <w:separator/>
      </w:r>
    </w:p>
  </w:footnote>
  <w:footnote w:type="continuationSeparator" w:id="0">
    <w:p w14:paraId="77EA82B8" w14:textId="77777777" w:rsidR="00E91101" w:rsidRDefault="00E91101">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ota Miyawaki">
    <w15:presenceInfo w15:providerId="Windows Live" w15:userId="fd1ede7fe6643b1a"/>
  </w15:person>
  <w15:person w15:author="岩井良祐">
    <w15:presenceInfo w15:providerId="Windows Live" w15:userId="b3175c8c7750f7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AF5"/>
    <w:rsid w:val="00012487"/>
    <w:rsid w:val="00022B20"/>
    <w:rsid w:val="00024AEB"/>
    <w:rsid w:val="000269D2"/>
    <w:rsid w:val="00052968"/>
    <w:rsid w:val="000619FE"/>
    <w:rsid w:val="00063D8B"/>
    <w:rsid w:val="0006421F"/>
    <w:rsid w:val="000717BC"/>
    <w:rsid w:val="0008262F"/>
    <w:rsid w:val="00082A01"/>
    <w:rsid w:val="0009136F"/>
    <w:rsid w:val="000A72D9"/>
    <w:rsid w:val="000B760E"/>
    <w:rsid w:val="000C7088"/>
    <w:rsid w:val="000E5F2F"/>
    <w:rsid w:val="000F1665"/>
    <w:rsid w:val="000F211F"/>
    <w:rsid w:val="000F4F11"/>
    <w:rsid w:val="00110761"/>
    <w:rsid w:val="00113DC9"/>
    <w:rsid w:val="00127DC8"/>
    <w:rsid w:val="00153802"/>
    <w:rsid w:val="001648C1"/>
    <w:rsid w:val="00166EB6"/>
    <w:rsid w:val="001708D2"/>
    <w:rsid w:val="00187DAC"/>
    <w:rsid w:val="001903DE"/>
    <w:rsid w:val="001A5C80"/>
    <w:rsid w:val="001B23EB"/>
    <w:rsid w:val="001B52BC"/>
    <w:rsid w:val="001E74B9"/>
    <w:rsid w:val="001F531A"/>
    <w:rsid w:val="00201064"/>
    <w:rsid w:val="00201D4E"/>
    <w:rsid w:val="002022A3"/>
    <w:rsid w:val="00205B5C"/>
    <w:rsid w:val="00212DFE"/>
    <w:rsid w:val="0022333A"/>
    <w:rsid w:val="00225627"/>
    <w:rsid w:val="00232B38"/>
    <w:rsid w:val="00240654"/>
    <w:rsid w:val="0024287A"/>
    <w:rsid w:val="00244FA9"/>
    <w:rsid w:val="0025114F"/>
    <w:rsid w:val="00256699"/>
    <w:rsid w:val="0027707F"/>
    <w:rsid w:val="00283C4C"/>
    <w:rsid w:val="00285072"/>
    <w:rsid w:val="002B3169"/>
    <w:rsid w:val="002B3264"/>
    <w:rsid w:val="002B533C"/>
    <w:rsid w:val="002D765E"/>
    <w:rsid w:val="002E43BB"/>
    <w:rsid w:val="0030050C"/>
    <w:rsid w:val="00303C89"/>
    <w:rsid w:val="003162FB"/>
    <w:rsid w:val="003241CD"/>
    <w:rsid w:val="00324D6F"/>
    <w:rsid w:val="00341CCD"/>
    <w:rsid w:val="0035358C"/>
    <w:rsid w:val="00363493"/>
    <w:rsid w:val="00371DFF"/>
    <w:rsid w:val="003725D9"/>
    <w:rsid w:val="003915FE"/>
    <w:rsid w:val="0039187B"/>
    <w:rsid w:val="003A5A0B"/>
    <w:rsid w:val="003B698F"/>
    <w:rsid w:val="003E7CC5"/>
    <w:rsid w:val="003F2130"/>
    <w:rsid w:val="004046E1"/>
    <w:rsid w:val="0041297F"/>
    <w:rsid w:val="00417AEB"/>
    <w:rsid w:val="00430C4D"/>
    <w:rsid w:val="00440255"/>
    <w:rsid w:val="004409CE"/>
    <w:rsid w:val="00456A99"/>
    <w:rsid w:val="00477264"/>
    <w:rsid w:val="00477554"/>
    <w:rsid w:val="00480FF4"/>
    <w:rsid w:val="004960B3"/>
    <w:rsid w:val="005112F1"/>
    <w:rsid w:val="00514C13"/>
    <w:rsid w:val="0051595E"/>
    <w:rsid w:val="00517C4D"/>
    <w:rsid w:val="00521DFA"/>
    <w:rsid w:val="005234DE"/>
    <w:rsid w:val="00524369"/>
    <w:rsid w:val="0053313A"/>
    <w:rsid w:val="00533522"/>
    <w:rsid w:val="0054040A"/>
    <w:rsid w:val="0054249D"/>
    <w:rsid w:val="00551B60"/>
    <w:rsid w:val="00565D46"/>
    <w:rsid w:val="0057088E"/>
    <w:rsid w:val="0058733F"/>
    <w:rsid w:val="00593D96"/>
    <w:rsid w:val="005A318C"/>
    <w:rsid w:val="005B5145"/>
    <w:rsid w:val="005B6F10"/>
    <w:rsid w:val="005E4E6C"/>
    <w:rsid w:val="005E607E"/>
    <w:rsid w:val="005E64BA"/>
    <w:rsid w:val="005F2013"/>
    <w:rsid w:val="005F352A"/>
    <w:rsid w:val="006025B6"/>
    <w:rsid w:val="00606CF6"/>
    <w:rsid w:val="00621B07"/>
    <w:rsid w:val="00624DBB"/>
    <w:rsid w:val="00630B1D"/>
    <w:rsid w:val="00634616"/>
    <w:rsid w:val="00634A31"/>
    <w:rsid w:val="00635F0E"/>
    <w:rsid w:val="00645A2F"/>
    <w:rsid w:val="006518BB"/>
    <w:rsid w:val="0065567E"/>
    <w:rsid w:val="006602D8"/>
    <w:rsid w:val="00665BB5"/>
    <w:rsid w:val="00673283"/>
    <w:rsid w:val="006754DC"/>
    <w:rsid w:val="006824C7"/>
    <w:rsid w:val="006A685E"/>
    <w:rsid w:val="006C13DF"/>
    <w:rsid w:val="006C3E52"/>
    <w:rsid w:val="006C4F4B"/>
    <w:rsid w:val="006D6EF6"/>
    <w:rsid w:val="006D76C6"/>
    <w:rsid w:val="006F06C4"/>
    <w:rsid w:val="006F3045"/>
    <w:rsid w:val="00702B70"/>
    <w:rsid w:val="00714AFB"/>
    <w:rsid w:val="007223A7"/>
    <w:rsid w:val="00740164"/>
    <w:rsid w:val="00740B12"/>
    <w:rsid w:val="007436A6"/>
    <w:rsid w:val="007476E6"/>
    <w:rsid w:val="0075086F"/>
    <w:rsid w:val="00783798"/>
    <w:rsid w:val="00793794"/>
    <w:rsid w:val="007A3110"/>
    <w:rsid w:val="007C0C39"/>
    <w:rsid w:val="007D77AC"/>
    <w:rsid w:val="007E5117"/>
    <w:rsid w:val="00800EEC"/>
    <w:rsid w:val="00801EC4"/>
    <w:rsid w:val="0082483B"/>
    <w:rsid w:val="008471FB"/>
    <w:rsid w:val="00852CDE"/>
    <w:rsid w:val="008612AD"/>
    <w:rsid w:val="00884E74"/>
    <w:rsid w:val="0089528F"/>
    <w:rsid w:val="0089656D"/>
    <w:rsid w:val="00897CE9"/>
    <w:rsid w:val="008A256A"/>
    <w:rsid w:val="008A3F93"/>
    <w:rsid w:val="008A67A5"/>
    <w:rsid w:val="008A6EBF"/>
    <w:rsid w:val="008C2195"/>
    <w:rsid w:val="008C6B36"/>
    <w:rsid w:val="008D2869"/>
    <w:rsid w:val="008E3E72"/>
    <w:rsid w:val="008F72C2"/>
    <w:rsid w:val="009145CA"/>
    <w:rsid w:val="00920B43"/>
    <w:rsid w:val="00922141"/>
    <w:rsid w:val="00940C64"/>
    <w:rsid w:val="00944E36"/>
    <w:rsid w:val="00956029"/>
    <w:rsid w:val="00957938"/>
    <w:rsid w:val="009608EE"/>
    <w:rsid w:val="00965409"/>
    <w:rsid w:val="00971E39"/>
    <w:rsid w:val="0098221A"/>
    <w:rsid w:val="009865BF"/>
    <w:rsid w:val="009927F0"/>
    <w:rsid w:val="009A1C3B"/>
    <w:rsid w:val="009B2657"/>
    <w:rsid w:val="009B6B16"/>
    <w:rsid w:val="009D1467"/>
    <w:rsid w:val="009F3DD3"/>
    <w:rsid w:val="00A02C2E"/>
    <w:rsid w:val="00A060B0"/>
    <w:rsid w:val="00A164CD"/>
    <w:rsid w:val="00A2070F"/>
    <w:rsid w:val="00A208E1"/>
    <w:rsid w:val="00A26239"/>
    <w:rsid w:val="00A35AD3"/>
    <w:rsid w:val="00A4224F"/>
    <w:rsid w:val="00A47816"/>
    <w:rsid w:val="00A50F3B"/>
    <w:rsid w:val="00A51E4D"/>
    <w:rsid w:val="00A9446A"/>
    <w:rsid w:val="00A97701"/>
    <w:rsid w:val="00AA45A2"/>
    <w:rsid w:val="00AA7959"/>
    <w:rsid w:val="00AB4704"/>
    <w:rsid w:val="00AC7A74"/>
    <w:rsid w:val="00AF4DBD"/>
    <w:rsid w:val="00B248CD"/>
    <w:rsid w:val="00B2654C"/>
    <w:rsid w:val="00B3012D"/>
    <w:rsid w:val="00B421AC"/>
    <w:rsid w:val="00B4388A"/>
    <w:rsid w:val="00B57A31"/>
    <w:rsid w:val="00B71A3D"/>
    <w:rsid w:val="00B8790D"/>
    <w:rsid w:val="00B90B08"/>
    <w:rsid w:val="00BC27D1"/>
    <w:rsid w:val="00BC3BB0"/>
    <w:rsid w:val="00BD0538"/>
    <w:rsid w:val="00BF7E48"/>
    <w:rsid w:val="00C05458"/>
    <w:rsid w:val="00C06CB2"/>
    <w:rsid w:val="00C12B4B"/>
    <w:rsid w:val="00C143E2"/>
    <w:rsid w:val="00C15C56"/>
    <w:rsid w:val="00C20227"/>
    <w:rsid w:val="00C2470E"/>
    <w:rsid w:val="00C24E61"/>
    <w:rsid w:val="00C3145B"/>
    <w:rsid w:val="00C57E55"/>
    <w:rsid w:val="00C62F4E"/>
    <w:rsid w:val="00C73C6A"/>
    <w:rsid w:val="00C828F1"/>
    <w:rsid w:val="00C845A2"/>
    <w:rsid w:val="00C92B4D"/>
    <w:rsid w:val="00C93546"/>
    <w:rsid w:val="00CB1E92"/>
    <w:rsid w:val="00CB77F9"/>
    <w:rsid w:val="00CB7ACB"/>
    <w:rsid w:val="00CE2423"/>
    <w:rsid w:val="00CF2BEF"/>
    <w:rsid w:val="00D06C85"/>
    <w:rsid w:val="00D175D0"/>
    <w:rsid w:val="00D17949"/>
    <w:rsid w:val="00D24FB4"/>
    <w:rsid w:val="00D33D44"/>
    <w:rsid w:val="00D50074"/>
    <w:rsid w:val="00D76448"/>
    <w:rsid w:val="00D80F64"/>
    <w:rsid w:val="00D90084"/>
    <w:rsid w:val="00D92671"/>
    <w:rsid w:val="00DA318B"/>
    <w:rsid w:val="00DC2008"/>
    <w:rsid w:val="00DC25E7"/>
    <w:rsid w:val="00DC7895"/>
    <w:rsid w:val="00DC7F88"/>
    <w:rsid w:val="00DE103F"/>
    <w:rsid w:val="00DF61BD"/>
    <w:rsid w:val="00DF6D4E"/>
    <w:rsid w:val="00E1046E"/>
    <w:rsid w:val="00E10864"/>
    <w:rsid w:val="00E11F9F"/>
    <w:rsid w:val="00E16031"/>
    <w:rsid w:val="00E278DF"/>
    <w:rsid w:val="00E3033B"/>
    <w:rsid w:val="00E316FF"/>
    <w:rsid w:val="00E47202"/>
    <w:rsid w:val="00E60B1C"/>
    <w:rsid w:val="00E72282"/>
    <w:rsid w:val="00E73674"/>
    <w:rsid w:val="00E807F7"/>
    <w:rsid w:val="00E8103E"/>
    <w:rsid w:val="00E83D5A"/>
    <w:rsid w:val="00E91101"/>
    <w:rsid w:val="00E966BB"/>
    <w:rsid w:val="00E97458"/>
    <w:rsid w:val="00EA0C04"/>
    <w:rsid w:val="00ED2F28"/>
    <w:rsid w:val="00EF3DD4"/>
    <w:rsid w:val="00F12AF5"/>
    <w:rsid w:val="00F17E24"/>
    <w:rsid w:val="00F229B8"/>
    <w:rsid w:val="00F230DE"/>
    <w:rsid w:val="00F442DF"/>
    <w:rsid w:val="00F6536F"/>
    <w:rsid w:val="00F70F5B"/>
    <w:rsid w:val="00F7106F"/>
    <w:rsid w:val="00F7612F"/>
    <w:rsid w:val="00F77530"/>
    <w:rsid w:val="00F77D7B"/>
    <w:rsid w:val="00F86E5A"/>
    <w:rsid w:val="00F9077F"/>
    <w:rsid w:val="00F937D7"/>
    <w:rsid w:val="00FA205C"/>
    <w:rsid w:val="00FF3D09"/>
    <w:rsid w:val="00FF75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A855618"/>
  <w15:chartTrackingRefBased/>
  <w15:docId w15:val="{2E35BD3B-A268-4BE8-B0F2-C8CF32505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2487"/>
    <w:pPr>
      <w:widowControl w:val="0"/>
      <w:jc w:val="both"/>
    </w:pPr>
    <w:rPr>
      <w:kern w:val="2"/>
      <w:sz w:val="21"/>
      <w:szCs w:val="24"/>
    </w:rPr>
  </w:style>
  <w:style w:type="paragraph" w:styleId="1">
    <w:name w:val="heading 1"/>
    <w:basedOn w:val="a"/>
    <w:next w:val="a"/>
    <w:qFormat/>
    <w:rsid w:val="00477554"/>
    <w:pPr>
      <w:keepNext/>
      <w:outlineLvl w:val="0"/>
    </w:pPr>
    <w:rPr>
      <w:rFonts w:ascii="Arial" w:eastAsia="ＭＳ ゴシック" w:hAnsi="Arial"/>
      <w:sz w:val="24"/>
    </w:rPr>
  </w:style>
  <w:style w:type="paragraph" w:styleId="2">
    <w:name w:val="heading 2"/>
    <w:basedOn w:val="a"/>
    <w:next w:val="a"/>
    <w:link w:val="20"/>
    <w:semiHidden/>
    <w:unhideWhenUsed/>
    <w:qFormat/>
    <w:rsid w:val="005A318C"/>
    <w:pPr>
      <w:keepNext/>
      <w:widowControl/>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477554"/>
    <w:pPr>
      <w:tabs>
        <w:tab w:val="center" w:pos="4252"/>
        <w:tab w:val="right" w:pos="8504"/>
      </w:tabs>
      <w:snapToGrid w:val="0"/>
    </w:pPr>
  </w:style>
  <w:style w:type="character" w:styleId="a4">
    <w:name w:val="page number"/>
    <w:basedOn w:val="a0"/>
    <w:rsid w:val="00477554"/>
  </w:style>
  <w:style w:type="paragraph" w:styleId="21">
    <w:name w:val="toc 2"/>
    <w:basedOn w:val="a"/>
    <w:next w:val="a"/>
    <w:autoRedefine/>
    <w:uiPriority w:val="39"/>
    <w:rsid w:val="00240654"/>
    <w:pPr>
      <w:ind w:leftChars="100" w:left="210"/>
    </w:pPr>
  </w:style>
  <w:style w:type="paragraph" w:styleId="10">
    <w:name w:val="toc 1"/>
    <w:basedOn w:val="a"/>
    <w:next w:val="a"/>
    <w:autoRedefine/>
    <w:uiPriority w:val="39"/>
    <w:rsid w:val="00240654"/>
  </w:style>
  <w:style w:type="character" w:styleId="a5">
    <w:name w:val="Hyperlink"/>
    <w:uiPriority w:val="99"/>
    <w:rsid w:val="00240654"/>
    <w:rPr>
      <w:color w:val="0000FF"/>
      <w:u w:val="single"/>
    </w:rPr>
  </w:style>
  <w:style w:type="paragraph" w:styleId="a6">
    <w:name w:val="header"/>
    <w:basedOn w:val="a"/>
    <w:rsid w:val="003915FE"/>
    <w:pPr>
      <w:tabs>
        <w:tab w:val="center" w:pos="4252"/>
        <w:tab w:val="right" w:pos="8504"/>
      </w:tabs>
      <w:snapToGrid w:val="0"/>
    </w:pPr>
  </w:style>
  <w:style w:type="character" w:customStyle="1" w:styleId="apple-converted-space">
    <w:name w:val="apple-converted-space"/>
    <w:basedOn w:val="a0"/>
    <w:rsid w:val="00012487"/>
  </w:style>
  <w:style w:type="paragraph" w:styleId="a7">
    <w:name w:val="Balloon Text"/>
    <w:basedOn w:val="a"/>
    <w:link w:val="a8"/>
    <w:rsid w:val="002D765E"/>
    <w:rPr>
      <w:rFonts w:ascii="Arial" w:eastAsia="ＭＳ ゴシック" w:hAnsi="Arial"/>
      <w:sz w:val="18"/>
      <w:szCs w:val="18"/>
    </w:rPr>
  </w:style>
  <w:style w:type="character" w:customStyle="1" w:styleId="a8">
    <w:name w:val="吹き出し (文字)"/>
    <w:link w:val="a7"/>
    <w:rsid w:val="002D765E"/>
    <w:rPr>
      <w:rFonts w:ascii="Arial" w:eastAsia="ＭＳ ゴシック" w:hAnsi="Arial" w:cs="Times New Roman"/>
      <w:kern w:val="2"/>
      <w:sz w:val="18"/>
      <w:szCs w:val="18"/>
    </w:rPr>
  </w:style>
  <w:style w:type="table" w:styleId="a9">
    <w:name w:val="Table Grid"/>
    <w:basedOn w:val="a1"/>
    <w:rsid w:val="005F201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5F2013"/>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table" w:styleId="11">
    <w:name w:val="Grid Table 1 Light"/>
    <w:basedOn w:val="a1"/>
    <w:uiPriority w:val="46"/>
    <w:rsid w:val="005A318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5A318C"/>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
    <w:name w:val="Plain Table 1"/>
    <w:basedOn w:val="a1"/>
    <w:uiPriority w:val="41"/>
    <w:rsid w:val="005A318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見出し 2 (文字)"/>
    <w:basedOn w:val="a0"/>
    <w:link w:val="2"/>
    <w:semiHidden/>
    <w:rsid w:val="005A318C"/>
    <w:rPr>
      <w:rFonts w:asciiTheme="majorHAnsi" w:eastAsiaTheme="majorEastAsia" w:hAnsiTheme="majorHAnsi" w:cstheme="majorBidi"/>
      <w:kern w:val="2"/>
      <w:sz w:val="21"/>
      <w:szCs w:val="24"/>
    </w:rPr>
  </w:style>
  <w:style w:type="character" w:styleId="aa">
    <w:name w:val="annotation reference"/>
    <w:basedOn w:val="a0"/>
    <w:rsid w:val="00F230DE"/>
    <w:rPr>
      <w:sz w:val="18"/>
      <w:szCs w:val="18"/>
    </w:rPr>
  </w:style>
  <w:style w:type="paragraph" w:styleId="ab">
    <w:name w:val="annotation text"/>
    <w:basedOn w:val="a"/>
    <w:link w:val="ac"/>
    <w:rsid w:val="00F230DE"/>
    <w:pPr>
      <w:jc w:val="left"/>
    </w:pPr>
  </w:style>
  <w:style w:type="character" w:customStyle="1" w:styleId="ac">
    <w:name w:val="コメント文字列 (文字)"/>
    <w:basedOn w:val="a0"/>
    <w:link w:val="ab"/>
    <w:rsid w:val="00F230DE"/>
    <w:rPr>
      <w:kern w:val="2"/>
      <w:sz w:val="21"/>
      <w:szCs w:val="24"/>
    </w:rPr>
  </w:style>
  <w:style w:type="paragraph" w:styleId="ad">
    <w:name w:val="annotation subject"/>
    <w:basedOn w:val="ab"/>
    <w:next w:val="ab"/>
    <w:link w:val="ae"/>
    <w:rsid w:val="00F230DE"/>
    <w:rPr>
      <w:b/>
      <w:bCs/>
    </w:rPr>
  </w:style>
  <w:style w:type="character" w:customStyle="1" w:styleId="ae">
    <w:name w:val="コメント内容 (文字)"/>
    <w:basedOn w:val="ac"/>
    <w:link w:val="ad"/>
    <w:rsid w:val="00F230DE"/>
    <w:rPr>
      <w:b/>
      <w:bCs/>
      <w:kern w:val="2"/>
      <w:sz w:val="21"/>
      <w:szCs w:val="24"/>
    </w:rPr>
  </w:style>
  <w:style w:type="paragraph" w:styleId="af">
    <w:name w:val="caption"/>
    <w:basedOn w:val="a"/>
    <w:next w:val="a"/>
    <w:unhideWhenUsed/>
    <w:qFormat/>
    <w:rsid w:val="008471FB"/>
    <w:rPr>
      <w:b/>
      <w:bCs/>
      <w:szCs w:val="21"/>
    </w:rPr>
  </w:style>
  <w:style w:type="character" w:styleId="af0">
    <w:name w:val="FollowedHyperlink"/>
    <w:basedOn w:val="a0"/>
    <w:rsid w:val="005F352A"/>
    <w:rPr>
      <w:color w:val="954F72" w:themeColor="followedHyperlink"/>
      <w:u w:val="single"/>
    </w:rPr>
  </w:style>
  <w:style w:type="table" w:styleId="af1">
    <w:name w:val="Grid Table Light"/>
    <w:basedOn w:val="a1"/>
    <w:uiPriority w:val="40"/>
    <w:rsid w:val="001B52B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3">
    <w:name w:val="Plain Table 3"/>
    <w:basedOn w:val="a1"/>
    <w:uiPriority w:val="43"/>
    <w:rsid w:val="001B52B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2">
    <w:name w:val="Plain Table 2"/>
    <w:basedOn w:val="a1"/>
    <w:uiPriority w:val="42"/>
    <w:rsid w:val="001B52B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
    <w:name w:val="Plain Table 4"/>
    <w:basedOn w:val="a1"/>
    <w:uiPriority w:val="44"/>
    <w:rsid w:val="001B52B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1B52B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6">
    <w:name w:val="Grid Table 6 Colorful"/>
    <w:basedOn w:val="a1"/>
    <w:uiPriority w:val="51"/>
    <w:rsid w:val="001B52B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3">
    <w:name w:val="Grid Table 6 Colorful Accent 3"/>
    <w:basedOn w:val="a1"/>
    <w:uiPriority w:val="51"/>
    <w:rsid w:val="00324D6F"/>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46414">
      <w:bodyDiv w:val="1"/>
      <w:marLeft w:val="0"/>
      <w:marRight w:val="0"/>
      <w:marTop w:val="0"/>
      <w:marBottom w:val="0"/>
      <w:divBdr>
        <w:top w:val="none" w:sz="0" w:space="0" w:color="auto"/>
        <w:left w:val="none" w:sz="0" w:space="0" w:color="auto"/>
        <w:bottom w:val="none" w:sz="0" w:space="0" w:color="auto"/>
        <w:right w:val="none" w:sz="0" w:space="0" w:color="auto"/>
      </w:divBdr>
    </w:div>
    <w:div w:id="187522350">
      <w:bodyDiv w:val="1"/>
      <w:marLeft w:val="0"/>
      <w:marRight w:val="0"/>
      <w:marTop w:val="0"/>
      <w:marBottom w:val="0"/>
      <w:divBdr>
        <w:top w:val="none" w:sz="0" w:space="0" w:color="auto"/>
        <w:left w:val="none" w:sz="0" w:space="0" w:color="auto"/>
        <w:bottom w:val="none" w:sz="0" w:space="0" w:color="auto"/>
        <w:right w:val="none" w:sz="0" w:space="0" w:color="auto"/>
      </w:divBdr>
    </w:div>
    <w:div w:id="197935697">
      <w:bodyDiv w:val="1"/>
      <w:marLeft w:val="0"/>
      <w:marRight w:val="0"/>
      <w:marTop w:val="0"/>
      <w:marBottom w:val="0"/>
      <w:divBdr>
        <w:top w:val="none" w:sz="0" w:space="0" w:color="auto"/>
        <w:left w:val="none" w:sz="0" w:space="0" w:color="auto"/>
        <w:bottom w:val="none" w:sz="0" w:space="0" w:color="auto"/>
        <w:right w:val="none" w:sz="0" w:space="0" w:color="auto"/>
      </w:divBdr>
    </w:div>
    <w:div w:id="270939864">
      <w:bodyDiv w:val="1"/>
      <w:marLeft w:val="0"/>
      <w:marRight w:val="0"/>
      <w:marTop w:val="0"/>
      <w:marBottom w:val="0"/>
      <w:divBdr>
        <w:top w:val="none" w:sz="0" w:space="0" w:color="auto"/>
        <w:left w:val="none" w:sz="0" w:space="0" w:color="auto"/>
        <w:bottom w:val="none" w:sz="0" w:space="0" w:color="auto"/>
        <w:right w:val="none" w:sz="0" w:space="0" w:color="auto"/>
      </w:divBdr>
    </w:div>
    <w:div w:id="301155077">
      <w:bodyDiv w:val="1"/>
      <w:marLeft w:val="0"/>
      <w:marRight w:val="0"/>
      <w:marTop w:val="0"/>
      <w:marBottom w:val="0"/>
      <w:divBdr>
        <w:top w:val="none" w:sz="0" w:space="0" w:color="auto"/>
        <w:left w:val="none" w:sz="0" w:space="0" w:color="auto"/>
        <w:bottom w:val="none" w:sz="0" w:space="0" w:color="auto"/>
        <w:right w:val="none" w:sz="0" w:space="0" w:color="auto"/>
      </w:divBdr>
    </w:div>
    <w:div w:id="436296343">
      <w:bodyDiv w:val="1"/>
      <w:marLeft w:val="0"/>
      <w:marRight w:val="0"/>
      <w:marTop w:val="0"/>
      <w:marBottom w:val="0"/>
      <w:divBdr>
        <w:top w:val="none" w:sz="0" w:space="0" w:color="auto"/>
        <w:left w:val="none" w:sz="0" w:space="0" w:color="auto"/>
        <w:bottom w:val="none" w:sz="0" w:space="0" w:color="auto"/>
        <w:right w:val="none" w:sz="0" w:space="0" w:color="auto"/>
      </w:divBdr>
    </w:div>
    <w:div w:id="457532452">
      <w:bodyDiv w:val="1"/>
      <w:marLeft w:val="0"/>
      <w:marRight w:val="0"/>
      <w:marTop w:val="0"/>
      <w:marBottom w:val="0"/>
      <w:divBdr>
        <w:top w:val="none" w:sz="0" w:space="0" w:color="auto"/>
        <w:left w:val="none" w:sz="0" w:space="0" w:color="auto"/>
        <w:bottom w:val="none" w:sz="0" w:space="0" w:color="auto"/>
        <w:right w:val="none" w:sz="0" w:space="0" w:color="auto"/>
      </w:divBdr>
    </w:div>
    <w:div w:id="480736846">
      <w:bodyDiv w:val="1"/>
      <w:marLeft w:val="0"/>
      <w:marRight w:val="0"/>
      <w:marTop w:val="0"/>
      <w:marBottom w:val="0"/>
      <w:divBdr>
        <w:top w:val="none" w:sz="0" w:space="0" w:color="auto"/>
        <w:left w:val="none" w:sz="0" w:space="0" w:color="auto"/>
        <w:bottom w:val="none" w:sz="0" w:space="0" w:color="auto"/>
        <w:right w:val="none" w:sz="0" w:space="0" w:color="auto"/>
      </w:divBdr>
    </w:div>
    <w:div w:id="481240989">
      <w:bodyDiv w:val="1"/>
      <w:marLeft w:val="0"/>
      <w:marRight w:val="0"/>
      <w:marTop w:val="0"/>
      <w:marBottom w:val="0"/>
      <w:divBdr>
        <w:top w:val="none" w:sz="0" w:space="0" w:color="auto"/>
        <w:left w:val="none" w:sz="0" w:space="0" w:color="auto"/>
        <w:bottom w:val="none" w:sz="0" w:space="0" w:color="auto"/>
        <w:right w:val="none" w:sz="0" w:space="0" w:color="auto"/>
      </w:divBdr>
    </w:div>
    <w:div w:id="497888880">
      <w:bodyDiv w:val="1"/>
      <w:marLeft w:val="0"/>
      <w:marRight w:val="0"/>
      <w:marTop w:val="0"/>
      <w:marBottom w:val="0"/>
      <w:divBdr>
        <w:top w:val="none" w:sz="0" w:space="0" w:color="auto"/>
        <w:left w:val="none" w:sz="0" w:space="0" w:color="auto"/>
        <w:bottom w:val="none" w:sz="0" w:space="0" w:color="auto"/>
        <w:right w:val="none" w:sz="0" w:space="0" w:color="auto"/>
      </w:divBdr>
    </w:div>
    <w:div w:id="500004485">
      <w:bodyDiv w:val="1"/>
      <w:marLeft w:val="0"/>
      <w:marRight w:val="0"/>
      <w:marTop w:val="0"/>
      <w:marBottom w:val="0"/>
      <w:divBdr>
        <w:top w:val="none" w:sz="0" w:space="0" w:color="auto"/>
        <w:left w:val="none" w:sz="0" w:space="0" w:color="auto"/>
        <w:bottom w:val="none" w:sz="0" w:space="0" w:color="auto"/>
        <w:right w:val="none" w:sz="0" w:space="0" w:color="auto"/>
      </w:divBdr>
    </w:div>
    <w:div w:id="507865369">
      <w:bodyDiv w:val="1"/>
      <w:marLeft w:val="0"/>
      <w:marRight w:val="0"/>
      <w:marTop w:val="0"/>
      <w:marBottom w:val="0"/>
      <w:divBdr>
        <w:top w:val="none" w:sz="0" w:space="0" w:color="auto"/>
        <w:left w:val="none" w:sz="0" w:space="0" w:color="auto"/>
        <w:bottom w:val="none" w:sz="0" w:space="0" w:color="auto"/>
        <w:right w:val="none" w:sz="0" w:space="0" w:color="auto"/>
      </w:divBdr>
    </w:div>
    <w:div w:id="516777190">
      <w:bodyDiv w:val="1"/>
      <w:marLeft w:val="0"/>
      <w:marRight w:val="0"/>
      <w:marTop w:val="0"/>
      <w:marBottom w:val="0"/>
      <w:divBdr>
        <w:top w:val="none" w:sz="0" w:space="0" w:color="auto"/>
        <w:left w:val="none" w:sz="0" w:space="0" w:color="auto"/>
        <w:bottom w:val="none" w:sz="0" w:space="0" w:color="auto"/>
        <w:right w:val="none" w:sz="0" w:space="0" w:color="auto"/>
      </w:divBdr>
    </w:div>
    <w:div w:id="630330628">
      <w:bodyDiv w:val="1"/>
      <w:marLeft w:val="0"/>
      <w:marRight w:val="0"/>
      <w:marTop w:val="0"/>
      <w:marBottom w:val="0"/>
      <w:divBdr>
        <w:top w:val="none" w:sz="0" w:space="0" w:color="auto"/>
        <w:left w:val="none" w:sz="0" w:space="0" w:color="auto"/>
        <w:bottom w:val="none" w:sz="0" w:space="0" w:color="auto"/>
        <w:right w:val="none" w:sz="0" w:space="0" w:color="auto"/>
      </w:divBdr>
    </w:div>
    <w:div w:id="632755491">
      <w:bodyDiv w:val="1"/>
      <w:marLeft w:val="0"/>
      <w:marRight w:val="0"/>
      <w:marTop w:val="0"/>
      <w:marBottom w:val="0"/>
      <w:divBdr>
        <w:top w:val="none" w:sz="0" w:space="0" w:color="auto"/>
        <w:left w:val="none" w:sz="0" w:space="0" w:color="auto"/>
        <w:bottom w:val="none" w:sz="0" w:space="0" w:color="auto"/>
        <w:right w:val="none" w:sz="0" w:space="0" w:color="auto"/>
      </w:divBdr>
    </w:div>
    <w:div w:id="683367083">
      <w:bodyDiv w:val="1"/>
      <w:marLeft w:val="0"/>
      <w:marRight w:val="0"/>
      <w:marTop w:val="0"/>
      <w:marBottom w:val="0"/>
      <w:divBdr>
        <w:top w:val="none" w:sz="0" w:space="0" w:color="auto"/>
        <w:left w:val="none" w:sz="0" w:space="0" w:color="auto"/>
        <w:bottom w:val="none" w:sz="0" w:space="0" w:color="auto"/>
        <w:right w:val="none" w:sz="0" w:space="0" w:color="auto"/>
      </w:divBdr>
    </w:div>
    <w:div w:id="921337531">
      <w:bodyDiv w:val="1"/>
      <w:marLeft w:val="0"/>
      <w:marRight w:val="0"/>
      <w:marTop w:val="0"/>
      <w:marBottom w:val="0"/>
      <w:divBdr>
        <w:top w:val="none" w:sz="0" w:space="0" w:color="auto"/>
        <w:left w:val="none" w:sz="0" w:space="0" w:color="auto"/>
        <w:bottom w:val="none" w:sz="0" w:space="0" w:color="auto"/>
        <w:right w:val="none" w:sz="0" w:space="0" w:color="auto"/>
      </w:divBdr>
    </w:div>
    <w:div w:id="972712306">
      <w:bodyDiv w:val="1"/>
      <w:marLeft w:val="0"/>
      <w:marRight w:val="0"/>
      <w:marTop w:val="0"/>
      <w:marBottom w:val="0"/>
      <w:divBdr>
        <w:top w:val="none" w:sz="0" w:space="0" w:color="auto"/>
        <w:left w:val="none" w:sz="0" w:space="0" w:color="auto"/>
        <w:bottom w:val="none" w:sz="0" w:space="0" w:color="auto"/>
        <w:right w:val="none" w:sz="0" w:space="0" w:color="auto"/>
      </w:divBdr>
    </w:div>
    <w:div w:id="981692176">
      <w:bodyDiv w:val="1"/>
      <w:marLeft w:val="0"/>
      <w:marRight w:val="0"/>
      <w:marTop w:val="0"/>
      <w:marBottom w:val="0"/>
      <w:divBdr>
        <w:top w:val="none" w:sz="0" w:space="0" w:color="auto"/>
        <w:left w:val="none" w:sz="0" w:space="0" w:color="auto"/>
        <w:bottom w:val="none" w:sz="0" w:space="0" w:color="auto"/>
        <w:right w:val="none" w:sz="0" w:space="0" w:color="auto"/>
      </w:divBdr>
    </w:div>
    <w:div w:id="1037464001">
      <w:bodyDiv w:val="1"/>
      <w:marLeft w:val="0"/>
      <w:marRight w:val="0"/>
      <w:marTop w:val="0"/>
      <w:marBottom w:val="0"/>
      <w:divBdr>
        <w:top w:val="none" w:sz="0" w:space="0" w:color="auto"/>
        <w:left w:val="none" w:sz="0" w:space="0" w:color="auto"/>
        <w:bottom w:val="none" w:sz="0" w:space="0" w:color="auto"/>
        <w:right w:val="none" w:sz="0" w:space="0" w:color="auto"/>
      </w:divBdr>
    </w:div>
    <w:div w:id="1254170778">
      <w:bodyDiv w:val="1"/>
      <w:marLeft w:val="0"/>
      <w:marRight w:val="0"/>
      <w:marTop w:val="0"/>
      <w:marBottom w:val="0"/>
      <w:divBdr>
        <w:top w:val="none" w:sz="0" w:space="0" w:color="auto"/>
        <w:left w:val="none" w:sz="0" w:space="0" w:color="auto"/>
        <w:bottom w:val="none" w:sz="0" w:space="0" w:color="auto"/>
        <w:right w:val="none" w:sz="0" w:space="0" w:color="auto"/>
      </w:divBdr>
    </w:div>
    <w:div w:id="1264536392">
      <w:bodyDiv w:val="1"/>
      <w:marLeft w:val="0"/>
      <w:marRight w:val="0"/>
      <w:marTop w:val="0"/>
      <w:marBottom w:val="0"/>
      <w:divBdr>
        <w:top w:val="none" w:sz="0" w:space="0" w:color="auto"/>
        <w:left w:val="none" w:sz="0" w:space="0" w:color="auto"/>
        <w:bottom w:val="none" w:sz="0" w:space="0" w:color="auto"/>
        <w:right w:val="none" w:sz="0" w:space="0" w:color="auto"/>
      </w:divBdr>
    </w:div>
    <w:div w:id="1293515543">
      <w:bodyDiv w:val="1"/>
      <w:marLeft w:val="0"/>
      <w:marRight w:val="0"/>
      <w:marTop w:val="0"/>
      <w:marBottom w:val="0"/>
      <w:divBdr>
        <w:top w:val="none" w:sz="0" w:space="0" w:color="auto"/>
        <w:left w:val="none" w:sz="0" w:space="0" w:color="auto"/>
        <w:bottom w:val="none" w:sz="0" w:space="0" w:color="auto"/>
        <w:right w:val="none" w:sz="0" w:space="0" w:color="auto"/>
      </w:divBdr>
    </w:div>
    <w:div w:id="1370102819">
      <w:bodyDiv w:val="1"/>
      <w:marLeft w:val="0"/>
      <w:marRight w:val="0"/>
      <w:marTop w:val="0"/>
      <w:marBottom w:val="0"/>
      <w:divBdr>
        <w:top w:val="none" w:sz="0" w:space="0" w:color="auto"/>
        <w:left w:val="none" w:sz="0" w:space="0" w:color="auto"/>
        <w:bottom w:val="none" w:sz="0" w:space="0" w:color="auto"/>
        <w:right w:val="none" w:sz="0" w:space="0" w:color="auto"/>
      </w:divBdr>
    </w:div>
    <w:div w:id="1413426881">
      <w:bodyDiv w:val="1"/>
      <w:marLeft w:val="0"/>
      <w:marRight w:val="0"/>
      <w:marTop w:val="0"/>
      <w:marBottom w:val="0"/>
      <w:divBdr>
        <w:top w:val="none" w:sz="0" w:space="0" w:color="auto"/>
        <w:left w:val="none" w:sz="0" w:space="0" w:color="auto"/>
        <w:bottom w:val="none" w:sz="0" w:space="0" w:color="auto"/>
        <w:right w:val="none" w:sz="0" w:space="0" w:color="auto"/>
      </w:divBdr>
    </w:div>
    <w:div w:id="1521160048">
      <w:bodyDiv w:val="1"/>
      <w:marLeft w:val="0"/>
      <w:marRight w:val="0"/>
      <w:marTop w:val="0"/>
      <w:marBottom w:val="0"/>
      <w:divBdr>
        <w:top w:val="none" w:sz="0" w:space="0" w:color="auto"/>
        <w:left w:val="none" w:sz="0" w:space="0" w:color="auto"/>
        <w:bottom w:val="none" w:sz="0" w:space="0" w:color="auto"/>
        <w:right w:val="none" w:sz="0" w:space="0" w:color="auto"/>
      </w:divBdr>
      <w:divsChild>
        <w:div w:id="1919359817">
          <w:marLeft w:val="0"/>
          <w:marRight w:val="0"/>
          <w:marTop w:val="0"/>
          <w:marBottom w:val="0"/>
          <w:divBdr>
            <w:top w:val="none" w:sz="0" w:space="0" w:color="auto"/>
            <w:left w:val="none" w:sz="0" w:space="0" w:color="auto"/>
            <w:bottom w:val="none" w:sz="0" w:space="0" w:color="auto"/>
            <w:right w:val="none" w:sz="0" w:space="0" w:color="auto"/>
          </w:divBdr>
        </w:div>
      </w:divsChild>
    </w:div>
    <w:div w:id="1565676063">
      <w:bodyDiv w:val="1"/>
      <w:marLeft w:val="0"/>
      <w:marRight w:val="0"/>
      <w:marTop w:val="0"/>
      <w:marBottom w:val="0"/>
      <w:divBdr>
        <w:top w:val="none" w:sz="0" w:space="0" w:color="auto"/>
        <w:left w:val="none" w:sz="0" w:space="0" w:color="auto"/>
        <w:bottom w:val="none" w:sz="0" w:space="0" w:color="auto"/>
        <w:right w:val="none" w:sz="0" w:space="0" w:color="auto"/>
      </w:divBdr>
    </w:div>
    <w:div w:id="1605529241">
      <w:bodyDiv w:val="1"/>
      <w:marLeft w:val="0"/>
      <w:marRight w:val="0"/>
      <w:marTop w:val="0"/>
      <w:marBottom w:val="0"/>
      <w:divBdr>
        <w:top w:val="none" w:sz="0" w:space="0" w:color="auto"/>
        <w:left w:val="none" w:sz="0" w:space="0" w:color="auto"/>
        <w:bottom w:val="none" w:sz="0" w:space="0" w:color="auto"/>
        <w:right w:val="none" w:sz="0" w:space="0" w:color="auto"/>
      </w:divBdr>
    </w:div>
    <w:div w:id="1687751038">
      <w:bodyDiv w:val="1"/>
      <w:marLeft w:val="0"/>
      <w:marRight w:val="0"/>
      <w:marTop w:val="0"/>
      <w:marBottom w:val="0"/>
      <w:divBdr>
        <w:top w:val="none" w:sz="0" w:space="0" w:color="auto"/>
        <w:left w:val="none" w:sz="0" w:space="0" w:color="auto"/>
        <w:bottom w:val="none" w:sz="0" w:space="0" w:color="auto"/>
        <w:right w:val="none" w:sz="0" w:space="0" w:color="auto"/>
      </w:divBdr>
    </w:div>
    <w:div w:id="1755853340">
      <w:bodyDiv w:val="1"/>
      <w:marLeft w:val="0"/>
      <w:marRight w:val="0"/>
      <w:marTop w:val="0"/>
      <w:marBottom w:val="0"/>
      <w:divBdr>
        <w:top w:val="none" w:sz="0" w:space="0" w:color="auto"/>
        <w:left w:val="none" w:sz="0" w:space="0" w:color="auto"/>
        <w:bottom w:val="none" w:sz="0" w:space="0" w:color="auto"/>
        <w:right w:val="none" w:sz="0" w:space="0" w:color="auto"/>
      </w:divBdr>
    </w:div>
    <w:div w:id="1806699047">
      <w:bodyDiv w:val="1"/>
      <w:marLeft w:val="0"/>
      <w:marRight w:val="0"/>
      <w:marTop w:val="0"/>
      <w:marBottom w:val="0"/>
      <w:divBdr>
        <w:top w:val="none" w:sz="0" w:space="0" w:color="auto"/>
        <w:left w:val="none" w:sz="0" w:space="0" w:color="auto"/>
        <w:bottom w:val="none" w:sz="0" w:space="0" w:color="auto"/>
        <w:right w:val="none" w:sz="0" w:space="0" w:color="auto"/>
      </w:divBdr>
    </w:div>
    <w:div w:id="1953434045">
      <w:bodyDiv w:val="1"/>
      <w:marLeft w:val="0"/>
      <w:marRight w:val="0"/>
      <w:marTop w:val="0"/>
      <w:marBottom w:val="0"/>
      <w:divBdr>
        <w:top w:val="none" w:sz="0" w:space="0" w:color="auto"/>
        <w:left w:val="none" w:sz="0" w:space="0" w:color="auto"/>
        <w:bottom w:val="none" w:sz="0" w:space="0" w:color="auto"/>
        <w:right w:val="none" w:sz="0" w:space="0" w:color="auto"/>
      </w:divBdr>
    </w:div>
    <w:div w:id="2038653840">
      <w:bodyDiv w:val="1"/>
      <w:marLeft w:val="0"/>
      <w:marRight w:val="0"/>
      <w:marTop w:val="0"/>
      <w:marBottom w:val="0"/>
      <w:divBdr>
        <w:top w:val="none" w:sz="0" w:space="0" w:color="auto"/>
        <w:left w:val="none" w:sz="0" w:space="0" w:color="auto"/>
        <w:bottom w:val="none" w:sz="0" w:space="0" w:color="auto"/>
        <w:right w:val="none" w:sz="0" w:space="0" w:color="auto"/>
      </w:divBdr>
    </w:div>
    <w:div w:id="206467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ameblo.jp/sirukosand-pair/archive1-201311.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2.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1/relationships/commentsExtended" Target="commentsExtended.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8</Pages>
  <Words>743</Words>
  <Characters>4236</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2015年度　卒業論文</vt:lpstr>
    </vt:vector>
  </TitlesOfParts>
  <Company>Microsoft</Company>
  <LinksUpToDate>false</LinksUpToDate>
  <CharactersWithSpaces>4970</CharactersWithSpaces>
  <SharedDoc>false</SharedDoc>
  <HLinks>
    <vt:vector size="78" baseType="variant">
      <vt:variant>
        <vt:i4>1441841</vt:i4>
      </vt:variant>
      <vt:variant>
        <vt:i4>74</vt:i4>
      </vt:variant>
      <vt:variant>
        <vt:i4>0</vt:i4>
      </vt:variant>
      <vt:variant>
        <vt:i4>5</vt:i4>
      </vt:variant>
      <vt:variant>
        <vt:lpwstr/>
      </vt:variant>
      <vt:variant>
        <vt:lpwstr>_Toc442362147</vt:lpwstr>
      </vt:variant>
      <vt:variant>
        <vt:i4>1441841</vt:i4>
      </vt:variant>
      <vt:variant>
        <vt:i4>68</vt:i4>
      </vt:variant>
      <vt:variant>
        <vt:i4>0</vt:i4>
      </vt:variant>
      <vt:variant>
        <vt:i4>5</vt:i4>
      </vt:variant>
      <vt:variant>
        <vt:lpwstr/>
      </vt:variant>
      <vt:variant>
        <vt:lpwstr>_Toc442362146</vt:lpwstr>
      </vt:variant>
      <vt:variant>
        <vt:i4>1441841</vt:i4>
      </vt:variant>
      <vt:variant>
        <vt:i4>62</vt:i4>
      </vt:variant>
      <vt:variant>
        <vt:i4>0</vt:i4>
      </vt:variant>
      <vt:variant>
        <vt:i4>5</vt:i4>
      </vt:variant>
      <vt:variant>
        <vt:lpwstr/>
      </vt:variant>
      <vt:variant>
        <vt:lpwstr>_Toc442362145</vt:lpwstr>
      </vt:variant>
      <vt:variant>
        <vt:i4>1441841</vt:i4>
      </vt:variant>
      <vt:variant>
        <vt:i4>56</vt:i4>
      </vt:variant>
      <vt:variant>
        <vt:i4>0</vt:i4>
      </vt:variant>
      <vt:variant>
        <vt:i4>5</vt:i4>
      </vt:variant>
      <vt:variant>
        <vt:lpwstr/>
      </vt:variant>
      <vt:variant>
        <vt:lpwstr>_Toc442362144</vt:lpwstr>
      </vt:variant>
      <vt:variant>
        <vt:i4>1441841</vt:i4>
      </vt:variant>
      <vt:variant>
        <vt:i4>50</vt:i4>
      </vt:variant>
      <vt:variant>
        <vt:i4>0</vt:i4>
      </vt:variant>
      <vt:variant>
        <vt:i4>5</vt:i4>
      </vt:variant>
      <vt:variant>
        <vt:lpwstr/>
      </vt:variant>
      <vt:variant>
        <vt:lpwstr>_Toc442362143</vt:lpwstr>
      </vt:variant>
      <vt:variant>
        <vt:i4>1441841</vt:i4>
      </vt:variant>
      <vt:variant>
        <vt:i4>44</vt:i4>
      </vt:variant>
      <vt:variant>
        <vt:i4>0</vt:i4>
      </vt:variant>
      <vt:variant>
        <vt:i4>5</vt:i4>
      </vt:variant>
      <vt:variant>
        <vt:lpwstr/>
      </vt:variant>
      <vt:variant>
        <vt:lpwstr>_Toc442362142</vt:lpwstr>
      </vt:variant>
      <vt:variant>
        <vt:i4>1441841</vt:i4>
      </vt:variant>
      <vt:variant>
        <vt:i4>38</vt:i4>
      </vt:variant>
      <vt:variant>
        <vt:i4>0</vt:i4>
      </vt:variant>
      <vt:variant>
        <vt:i4>5</vt:i4>
      </vt:variant>
      <vt:variant>
        <vt:lpwstr/>
      </vt:variant>
      <vt:variant>
        <vt:lpwstr>_Toc442362141</vt:lpwstr>
      </vt:variant>
      <vt:variant>
        <vt:i4>1441841</vt:i4>
      </vt:variant>
      <vt:variant>
        <vt:i4>32</vt:i4>
      </vt:variant>
      <vt:variant>
        <vt:i4>0</vt:i4>
      </vt:variant>
      <vt:variant>
        <vt:i4>5</vt:i4>
      </vt:variant>
      <vt:variant>
        <vt:lpwstr/>
      </vt:variant>
      <vt:variant>
        <vt:lpwstr>_Toc442362140</vt:lpwstr>
      </vt:variant>
      <vt:variant>
        <vt:i4>1114161</vt:i4>
      </vt:variant>
      <vt:variant>
        <vt:i4>26</vt:i4>
      </vt:variant>
      <vt:variant>
        <vt:i4>0</vt:i4>
      </vt:variant>
      <vt:variant>
        <vt:i4>5</vt:i4>
      </vt:variant>
      <vt:variant>
        <vt:lpwstr/>
      </vt:variant>
      <vt:variant>
        <vt:lpwstr>_Toc442362139</vt:lpwstr>
      </vt:variant>
      <vt:variant>
        <vt:i4>1114161</vt:i4>
      </vt:variant>
      <vt:variant>
        <vt:i4>20</vt:i4>
      </vt:variant>
      <vt:variant>
        <vt:i4>0</vt:i4>
      </vt:variant>
      <vt:variant>
        <vt:i4>5</vt:i4>
      </vt:variant>
      <vt:variant>
        <vt:lpwstr/>
      </vt:variant>
      <vt:variant>
        <vt:lpwstr>_Toc442362138</vt:lpwstr>
      </vt:variant>
      <vt:variant>
        <vt:i4>1114161</vt:i4>
      </vt:variant>
      <vt:variant>
        <vt:i4>14</vt:i4>
      </vt:variant>
      <vt:variant>
        <vt:i4>0</vt:i4>
      </vt:variant>
      <vt:variant>
        <vt:i4>5</vt:i4>
      </vt:variant>
      <vt:variant>
        <vt:lpwstr/>
      </vt:variant>
      <vt:variant>
        <vt:lpwstr>_Toc442362137</vt:lpwstr>
      </vt:variant>
      <vt:variant>
        <vt:i4>1114161</vt:i4>
      </vt:variant>
      <vt:variant>
        <vt:i4>8</vt:i4>
      </vt:variant>
      <vt:variant>
        <vt:i4>0</vt:i4>
      </vt:variant>
      <vt:variant>
        <vt:i4>5</vt:i4>
      </vt:variant>
      <vt:variant>
        <vt:lpwstr/>
      </vt:variant>
      <vt:variant>
        <vt:lpwstr>_Toc442362136</vt:lpwstr>
      </vt:variant>
      <vt:variant>
        <vt:i4>1114161</vt:i4>
      </vt:variant>
      <vt:variant>
        <vt:i4>2</vt:i4>
      </vt:variant>
      <vt:variant>
        <vt:i4>0</vt:i4>
      </vt:variant>
      <vt:variant>
        <vt:i4>5</vt:i4>
      </vt:variant>
      <vt:variant>
        <vt:lpwstr/>
      </vt:variant>
      <vt:variant>
        <vt:lpwstr>_Toc442362135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2015年度　卒業論文</dc:title>
  <dc:subject/>
  <dc:creator>biostr1</dc:creator>
  <cp:keywords/>
  <dc:description/>
  <cp:lastModifiedBy>Shota Miyawaki</cp:lastModifiedBy>
  <cp:revision>10</cp:revision>
  <cp:lastPrinted>2016-02-10T07:00:00Z</cp:lastPrinted>
  <dcterms:created xsi:type="dcterms:W3CDTF">2017-01-10T04:42:00Z</dcterms:created>
  <dcterms:modified xsi:type="dcterms:W3CDTF">2017-01-10T14:46:00Z</dcterms:modified>
</cp:coreProperties>
</file>